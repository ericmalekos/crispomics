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41AC" w:rsidRDefault="005C41AC" w14:paraId="00000001" w14:textId="77777777">
      <w:pPr>
        <w:pStyle w:val="Heading2"/>
        <w:keepNext w:val="0"/>
        <w:keepLines w:val="0"/>
        <w:spacing w:before="0" w:after="0" w:line="338" w:lineRule="auto"/>
        <w:rPr>
          <w:rFonts w:ascii="Times New Roman" w:hAnsi="Times New Roman" w:eastAsia="Times New Roman" w:cs="Times New Roman"/>
          <w:b/>
          <w:sz w:val="24"/>
          <w:szCs w:val="24"/>
        </w:rPr>
      </w:pPr>
      <w:bookmarkStart w:name="_heading=h.gjdgxs" w:colFirst="0" w:colLast="0" w:id="0"/>
      <w:bookmarkEnd w:id="0"/>
    </w:p>
    <w:p w:rsidR="005C41AC" w:rsidRDefault="00000000" w14:paraId="00000002" w14:textId="68162D35">
      <w:pPr>
        <w:pStyle w:val="Heading2"/>
        <w:keepNext w:val="0"/>
        <w:keepLines w:val="0"/>
        <w:spacing w:before="0" w:after="0" w:line="338" w:lineRule="auto"/>
        <w:rPr>
          <w:b/>
          <w:sz w:val="22"/>
          <w:szCs w:val="22"/>
        </w:rPr>
      </w:pPr>
      <w:bookmarkStart w:name="_heading=h.30j0zll" w:colFirst="0" w:colLast="0" w:id="1"/>
      <w:bookmarkEnd w:id="1"/>
      <w:proofErr w:type="spellStart"/>
      <w:r>
        <w:rPr>
          <w:b/>
          <w:sz w:val="22"/>
          <w:szCs w:val="22"/>
        </w:rPr>
        <w:t>CRISPRi</w:t>
      </w:r>
      <w:proofErr w:type="spellEnd"/>
      <w:r>
        <w:rPr>
          <w:b/>
          <w:sz w:val="22"/>
          <w:szCs w:val="22"/>
        </w:rPr>
        <w:t xml:space="preserve"> screens identify the lncRNA</w:t>
      </w:r>
      <w:r w:rsidR="00CA1031">
        <w:rPr>
          <w:b/>
          <w:sz w:val="22"/>
          <w:szCs w:val="22"/>
        </w:rPr>
        <w:t>,</w:t>
      </w:r>
      <w:r>
        <w:rPr>
          <w:b/>
          <w:sz w:val="22"/>
          <w:szCs w:val="22"/>
        </w:rPr>
        <w:t xml:space="preserve"> </w:t>
      </w:r>
      <w:r>
        <w:rPr>
          <w:b/>
          <w:i/>
          <w:sz w:val="22"/>
          <w:szCs w:val="22"/>
        </w:rPr>
        <w:t>LOUP</w:t>
      </w:r>
      <w:r w:rsidR="00CA1031">
        <w:rPr>
          <w:b/>
          <w:i/>
          <w:sz w:val="22"/>
          <w:szCs w:val="22"/>
        </w:rPr>
        <w:t>,</w:t>
      </w:r>
      <w:r>
        <w:rPr>
          <w:b/>
          <w:sz w:val="22"/>
          <w:szCs w:val="22"/>
        </w:rPr>
        <w:t xml:space="preserve"> as a multifunctional locus regulating macrophage differentiation and inflammatory signaling</w:t>
      </w:r>
    </w:p>
    <w:p w:rsidRPr="00086AA5" w:rsidR="00086AA5" w:rsidP="00086AA5" w:rsidRDefault="00086AA5" w14:paraId="460315FC" w14:textId="50818F86">
      <w:pPr>
        <w:rPr>
          <w:b/>
          <w:bCs/>
          <w:lang w:val="en-US"/>
        </w:rPr>
      </w:pPr>
      <w:r w:rsidRPr="00086AA5">
        <w:rPr>
          <w:lang w:val="en-US"/>
        </w:rPr>
        <w:t>Haley Halasz*</w:t>
      </w:r>
      <w:r w:rsidRPr="00086AA5">
        <w:rPr>
          <w:vertAlign w:val="superscript"/>
          <w:lang w:val="en-US"/>
        </w:rPr>
        <w:t>1</w:t>
      </w:r>
      <w:r w:rsidRPr="00086AA5">
        <w:rPr>
          <w:lang w:val="en-US"/>
        </w:rPr>
        <w:t xml:space="preserve">, Eric </w:t>
      </w:r>
      <w:proofErr w:type="spellStart"/>
      <w:r w:rsidRPr="00086AA5">
        <w:rPr>
          <w:lang w:val="en-US"/>
        </w:rPr>
        <w:t>Malekos</w:t>
      </w:r>
      <w:proofErr w:type="spellEnd"/>
      <w:r w:rsidRPr="00086AA5">
        <w:rPr>
          <w:lang w:val="en-US"/>
        </w:rPr>
        <w:t>*</w:t>
      </w:r>
      <w:r w:rsidRPr="00086AA5">
        <w:rPr>
          <w:vertAlign w:val="superscript"/>
          <w:lang w:val="en-US"/>
        </w:rPr>
        <w:t>2</w:t>
      </w:r>
      <w:r w:rsidRPr="00086AA5">
        <w:rPr>
          <w:lang w:val="en-US"/>
        </w:rPr>
        <w:t>, Sergio Covarrubias*</w:t>
      </w:r>
      <w:r w:rsidRPr="00086AA5">
        <w:rPr>
          <w:vertAlign w:val="superscript"/>
          <w:lang w:val="en-US"/>
        </w:rPr>
        <w:t>1</w:t>
      </w:r>
      <w:r w:rsidRPr="00086AA5">
        <w:rPr>
          <w:lang w:val="en-US"/>
        </w:rPr>
        <w:t>, Samira Yitiz</w:t>
      </w:r>
      <w:r w:rsidRPr="00086AA5">
        <w:rPr>
          <w:vertAlign w:val="superscript"/>
          <w:lang w:val="en-US"/>
        </w:rPr>
        <w:t>1</w:t>
      </w:r>
      <w:r w:rsidRPr="00086AA5">
        <w:rPr>
          <w:lang w:val="en-US"/>
        </w:rPr>
        <w:t>, Christy Montano</w:t>
      </w:r>
      <w:r w:rsidRPr="00086AA5">
        <w:rPr>
          <w:vertAlign w:val="superscript"/>
          <w:lang w:val="en-US"/>
        </w:rPr>
        <w:t>1</w:t>
      </w:r>
      <w:r w:rsidRPr="00086AA5">
        <w:rPr>
          <w:lang w:val="en-US"/>
        </w:rPr>
        <w:t>, Lisa Sudek</w:t>
      </w:r>
      <w:r w:rsidRPr="00086AA5">
        <w:rPr>
          <w:vertAlign w:val="superscript"/>
          <w:lang w:val="en-US"/>
        </w:rPr>
        <w:t>1</w:t>
      </w:r>
      <w:r w:rsidRPr="00086AA5">
        <w:rPr>
          <w:lang w:val="en-US"/>
        </w:rPr>
        <w:t xml:space="preserve">, S John Liu </w:t>
      </w:r>
      <w:r w:rsidRPr="00086AA5">
        <w:rPr>
          <w:vertAlign w:val="superscript"/>
          <w:lang w:val="en-US"/>
        </w:rPr>
        <w:t>3</w:t>
      </w:r>
      <w:r w:rsidRPr="00086AA5">
        <w:rPr>
          <w:lang w:val="en-US"/>
        </w:rPr>
        <w:t xml:space="preserve">, Max A. Holbeck </w:t>
      </w:r>
      <w:r w:rsidRPr="00086AA5">
        <w:rPr>
          <w:vertAlign w:val="superscript"/>
          <w:lang w:val="en-US"/>
        </w:rPr>
        <w:t>3</w:t>
      </w:r>
      <w:r w:rsidRPr="00086AA5">
        <w:rPr>
          <w:lang w:val="en-US"/>
        </w:rPr>
        <w:t xml:space="preserve">, Jonathan S Weissman </w:t>
      </w:r>
      <w:r w:rsidRPr="00086AA5">
        <w:rPr>
          <w:vertAlign w:val="superscript"/>
          <w:lang w:val="en-US"/>
        </w:rPr>
        <w:t>4,5,6,</w:t>
      </w:r>
      <w:proofErr w:type="gramStart"/>
      <w:r w:rsidRPr="00086AA5">
        <w:rPr>
          <w:vertAlign w:val="superscript"/>
          <w:lang w:val="en-US"/>
        </w:rPr>
        <w:t>7</w:t>
      </w:r>
      <w:proofErr w:type="gramEnd"/>
      <w:r w:rsidRPr="00086AA5">
        <w:rPr>
          <w:lang w:val="en-US"/>
        </w:rPr>
        <w:t> and Susan Carpenter</w:t>
      </w:r>
      <w:r w:rsidRPr="00086AA5">
        <w:rPr>
          <w:vertAlign w:val="superscript"/>
          <w:lang w:val="en-US"/>
        </w:rPr>
        <w:t>1</w:t>
      </w:r>
      <w:r w:rsidRPr="00086AA5">
        <w:rPr>
          <w:lang w:val="en-US"/>
        </w:rPr>
        <w:t>. </w:t>
      </w:r>
    </w:p>
    <w:p w:rsidRPr="00086AA5" w:rsidR="00086AA5" w:rsidP="00086AA5" w:rsidRDefault="00086AA5" w14:paraId="7F6F3B03" w14:textId="77777777">
      <w:pPr>
        <w:rPr>
          <w:lang w:val="en-US"/>
        </w:rPr>
      </w:pPr>
    </w:p>
    <w:p w:rsidRPr="00086AA5" w:rsidR="00086AA5" w:rsidP="00086AA5" w:rsidRDefault="00086AA5" w14:paraId="6937D374" w14:textId="29184E9B">
      <w:pPr>
        <w:rPr>
          <w:lang w:val="en-US"/>
        </w:rPr>
      </w:pPr>
      <w:r w:rsidRPr="00086AA5">
        <w:rPr>
          <w:lang w:val="en-US"/>
        </w:rPr>
        <w:t>1: Department of Molecular, Cell and Developmental Biology, University of California Santa Cruz, California, USA</w:t>
      </w:r>
    </w:p>
    <w:p w:rsidRPr="00086AA5" w:rsidR="00086AA5" w:rsidP="00086AA5" w:rsidRDefault="00086AA5" w14:paraId="1DB8029A" w14:textId="77777777">
      <w:pPr>
        <w:rPr>
          <w:lang w:val="en-US"/>
        </w:rPr>
      </w:pPr>
      <w:r w:rsidRPr="00086AA5">
        <w:rPr>
          <w:lang w:val="en-US"/>
        </w:rPr>
        <w:t>2: Department of Biomolecular Engineering, University of California Santa Cruz, California, USA</w:t>
      </w:r>
    </w:p>
    <w:p w:rsidRPr="00086AA5" w:rsidR="00086AA5" w:rsidP="00086AA5" w:rsidRDefault="00086AA5" w14:paraId="37489248" w14:textId="77777777">
      <w:pPr>
        <w:rPr>
          <w:lang w:val="en-US"/>
        </w:rPr>
      </w:pPr>
      <w:r w:rsidRPr="00086AA5">
        <w:rPr>
          <w:lang w:val="en-US"/>
        </w:rPr>
        <w:t>3: Department of Cellular and Molecular Pharmacology, University of California, San Francisco, San Francisco, CA 94158, USA</w:t>
      </w:r>
    </w:p>
    <w:p w:rsidRPr="00086AA5" w:rsidR="00086AA5" w:rsidP="00086AA5" w:rsidRDefault="00086AA5" w14:paraId="7620A0CE" w14:textId="77777777">
      <w:pPr>
        <w:rPr>
          <w:lang w:val="en-US"/>
        </w:rPr>
      </w:pPr>
      <w:r w:rsidRPr="00086AA5">
        <w:rPr>
          <w:lang w:val="en-US"/>
        </w:rPr>
        <w:t>4: Whitehead Institute for Biomedical Research, Massachusetts Institute of Technology, Cambridge, MA 02142, USA.</w:t>
      </w:r>
    </w:p>
    <w:p w:rsidRPr="00086AA5" w:rsidR="00086AA5" w:rsidP="00086AA5" w:rsidRDefault="00086AA5" w14:paraId="5CC5F812" w14:textId="77777777">
      <w:pPr>
        <w:rPr>
          <w:lang w:val="en-US"/>
        </w:rPr>
      </w:pPr>
      <w:r w:rsidRPr="00086AA5">
        <w:rPr>
          <w:lang w:val="en-US"/>
        </w:rPr>
        <w:t>5: Howard Hughes Medical Institute, Chevy Chase, MD 20815, USA.</w:t>
      </w:r>
    </w:p>
    <w:p w:rsidRPr="00086AA5" w:rsidR="00086AA5" w:rsidP="00086AA5" w:rsidRDefault="00086AA5" w14:paraId="31CAA07C" w14:textId="77777777">
      <w:pPr>
        <w:rPr>
          <w:lang w:val="en-US"/>
        </w:rPr>
      </w:pPr>
      <w:r w:rsidRPr="00086AA5">
        <w:rPr>
          <w:lang w:val="en-US"/>
        </w:rPr>
        <w:t>6: David H. Koch Institute for Integrative Cancer Research, Massachusetts Institute of Technology, Cambridge, MA 02142, USA.</w:t>
      </w:r>
    </w:p>
    <w:p w:rsidR="005C41AC" w:rsidP="00086AA5" w:rsidRDefault="00086AA5" w14:paraId="00000009" w14:textId="457B75A3">
      <w:r w:rsidRPr="00086AA5">
        <w:rPr>
          <w:lang w:val="en-US"/>
        </w:rPr>
        <w:t>7: Department of Biology, Massachusetts Institute of Technology, Cambridge, MA 02142, USA.</w:t>
      </w:r>
    </w:p>
    <w:p w:rsidR="005C41AC" w:rsidRDefault="005C41AC" w14:paraId="0000000A" w14:textId="77777777"/>
    <w:p w:rsidR="005C41AC" w:rsidRDefault="00000000" w14:paraId="0000000B" w14:textId="77777777">
      <w:pPr>
        <w:pStyle w:val="Heading2"/>
        <w:keepNext w:val="0"/>
        <w:keepLines w:val="0"/>
        <w:spacing w:before="0" w:after="0" w:line="338" w:lineRule="auto"/>
        <w:rPr>
          <w:b/>
          <w:sz w:val="22"/>
          <w:szCs w:val="22"/>
        </w:rPr>
      </w:pPr>
      <w:r>
        <w:rPr>
          <w:b/>
          <w:sz w:val="22"/>
          <w:szCs w:val="22"/>
        </w:rPr>
        <w:t>Abstract</w:t>
      </w:r>
    </w:p>
    <w:p w:rsidR="005C41AC" w:rsidRDefault="00000000" w14:paraId="0000000C" w14:textId="77777777">
      <w:pPr>
        <w:pStyle w:val="Heading2"/>
        <w:keepNext w:val="0"/>
        <w:keepLines w:val="0"/>
        <w:spacing w:before="0" w:after="0"/>
        <w:rPr>
          <w:sz w:val="22"/>
          <w:szCs w:val="22"/>
        </w:rPr>
      </w:pPr>
      <w:bookmarkStart w:name="_heading=h.3znysh7" w:colFirst="0" w:colLast="0" w:id="2"/>
      <w:bookmarkEnd w:id="2"/>
      <w:r>
        <w:rPr>
          <w:sz w:val="22"/>
          <w:szCs w:val="22"/>
        </w:rPr>
        <w:t>Long non-coding RNAs (</w:t>
      </w:r>
      <w:proofErr w:type="spellStart"/>
      <w:r>
        <w:rPr>
          <w:sz w:val="22"/>
          <w:szCs w:val="22"/>
        </w:rPr>
        <w:t>lncRNAs</w:t>
      </w:r>
      <w:proofErr w:type="spellEnd"/>
      <w:r>
        <w:rPr>
          <w:sz w:val="22"/>
          <w:szCs w:val="22"/>
        </w:rPr>
        <w:t xml:space="preserve">) account for the largest portion of RNA from the transcriptome yet most of their functions remain unknown. Here we performed two independent high throughput </w:t>
      </w:r>
      <w:proofErr w:type="spellStart"/>
      <w:r>
        <w:rPr>
          <w:sz w:val="22"/>
          <w:szCs w:val="22"/>
        </w:rPr>
        <w:t>CRISPRi</w:t>
      </w:r>
      <w:proofErr w:type="spellEnd"/>
      <w:r>
        <w:rPr>
          <w:sz w:val="22"/>
          <w:szCs w:val="22"/>
        </w:rPr>
        <w:t xml:space="preserve"> screens to understand the role of </w:t>
      </w:r>
      <w:proofErr w:type="spellStart"/>
      <w:r>
        <w:rPr>
          <w:sz w:val="22"/>
          <w:szCs w:val="22"/>
        </w:rPr>
        <w:t>lncRNAs</w:t>
      </w:r>
      <w:proofErr w:type="spellEnd"/>
      <w:r>
        <w:rPr>
          <w:sz w:val="22"/>
          <w:szCs w:val="22"/>
        </w:rPr>
        <w:t xml:space="preserve"> in monocyte function and differentiation. The first is a reporter-based screen to identify </w:t>
      </w:r>
      <w:proofErr w:type="spellStart"/>
      <w:r>
        <w:rPr>
          <w:sz w:val="22"/>
          <w:szCs w:val="22"/>
        </w:rPr>
        <w:t>lncRNAs</w:t>
      </w:r>
      <w:proofErr w:type="spellEnd"/>
      <w:r>
        <w:rPr>
          <w:sz w:val="22"/>
          <w:szCs w:val="22"/>
        </w:rPr>
        <w:t xml:space="preserve"> that regulate TLR4-NFkB signaling in human monocytes and the second screen identifies </w:t>
      </w:r>
      <w:proofErr w:type="spellStart"/>
      <w:r>
        <w:rPr>
          <w:sz w:val="22"/>
          <w:szCs w:val="22"/>
        </w:rPr>
        <w:t>lncRNAs</w:t>
      </w:r>
      <w:proofErr w:type="spellEnd"/>
      <w:r>
        <w:rPr>
          <w:sz w:val="22"/>
          <w:szCs w:val="22"/>
        </w:rPr>
        <w:t xml:space="preserve"> involved in monocyte to macrophage differentiation. We successfully identified numerous novel non-coding and protein-coding genes that can positively or negatively regulate inflammation and differentiation. To understand the functional roles of </w:t>
      </w:r>
      <w:proofErr w:type="spellStart"/>
      <w:r>
        <w:rPr>
          <w:sz w:val="22"/>
          <w:szCs w:val="22"/>
        </w:rPr>
        <w:t>lncRNAs</w:t>
      </w:r>
      <w:proofErr w:type="spellEnd"/>
      <w:r>
        <w:rPr>
          <w:sz w:val="22"/>
          <w:szCs w:val="22"/>
        </w:rPr>
        <w:t xml:space="preserve"> in both processes, we chose to further study the lncRNA </w:t>
      </w:r>
      <w:r>
        <w:rPr>
          <w:i/>
          <w:sz w:val="22"/>
          <w:szCs w:val="22"/>
        </w:rPr>
        <w:t>LOUP</w:t>
      </w:r>
      <w:r>
        <w:rPr>
          <w:sz w:val="22"/>
          <w:szCs w:val="22"/>
        </w:rPr>
        <w:t xml:space="preserve"> (lncRNA originating from upstream regulatory element of SPI1 [also known as PU.1]) as it emerged as a top hit in both screens. Not only does </w:t>
      </w:r>
      <w:r>
        <w:rPr>
          <w:i/>
          <w:sz w:val="22"/>
          <w:szCs w:val="22"/>
        </w:rPr>
        <w:t>LOUP</w:t>
      </w:r>
      <w:r>
        <w:rPr>
          <w:sz w:val="22"/>
          <w:szCs w:val="22"/>
        </w:rPr>
        <w:t xml:space="preserve"> regulate its neighboring gene, the myeloid fate determining factor SPI1 thereby affecting monocyte to macrophage differentiation, but knockdown of </w:t>
      </w:r>
      <w:r>
        <w:rPr>
          <w:i/>
          <w:sz w:val="22"/>
          <w:szCs w:val="22"/>
        </w:rPr>
        <w:t>LOUP</w:t>
      </w:r>
      <w:r>
        <w:rPr>
          <w:sz w:val="22"/>
          <w:szCs w:val="22"/>
        </w:rPr>
        <w:t xml:space="preserve"> leads to a broad upregulation of </w:t>
      </w:r>
      <w:proofErr w:type="spellStart"/>
      <w:r>
        <w:rPr>
          <w:sz w:val="22"/>
          <w:szCs w:val="22"/>
        </w:rPr>
        <w:t>NFkB</w:t>
      </w:r>
      <w:proofErr w:type="spellEnd"/>
      <w:r>
        <w:rPr>
          <w:sz w:val="22"/>
          <w:szCs w:val="22"/>
        </w:rPr>
        <w:t xml:space="preserve"> targeted genes at baseline and upon TLR4-NFkB activation. </w:t>
      </w:r>
      <w:r>
        <w:rPr>
          <w:i/>
          <w:sz w:val="22"/>
          <w:szCs w:val="22"/>
        </w:rPr>
        <w:t>LOUP</w:t>
      </w:r>
      <w:r>
        <w:rPr>
          <w:sz w:val="22"/>
          <w:szCs w:val="22"/>
        </w:rPr>
        <w:t xml:space="preserve"> also harbors three small open reading frames (</w:t>
      </w:r>
      <w:proofErr w:type="spellStart"/>
      <w:r>
        <w:rPr>
          <w:sz w:val="22"/>
          <w:szCs w:val="22"/>
        </w:rPr>
        <w:t>sORFs</w:t>
      </w:r>
      <w:proofErr w:type="spellEnd"/>
      <w:r>
        <w:rPr>
          <w:sz w:val="22"/>
          <w:szCs w:val="22"/>
        </w:rPr>
        <w:t xml:space="preserve">) capable of being translated and are responsible for </w:t>
      </w:r>
      <w:r>
        <w:rPr>
          <w:i/>
          <w:sz w:val="22"/>
          <w:szCs w:val="22"/>
        </w:rPr>
        <w:t>LOUP</w:t>
      </w:r>
      <w:r>
        <w:rPr>
          <w:sz w:val="22"/>
          <w:szCs w:val="22"/>
        </w:rPr>
        <w:t>’s ability to negatively regulate TLR4/</w:t>
      </w:r>
      <w:proofErr w:type="spellStart"/>
      <w:r>
        <w:rPr>
          <w:sz w:val="22"/>
          <w:szCs w:val="22"/>
        </w:rPr>
        <w:t>NFkB</w:t>
      </w:r>
      <w:proofErr w:type="spellEnd"/>
      <w:r>
        <w:rPr>
          <w:sz w:val="22"/>
          <w:szCs w:val="22"/>
        </w:rPr>
        <w:t xml:space="preserve"> signaling.  This work emphasizes the value of high-throughput screening to rapidly identify functional </w:t>
      </w:r>
      <w:proofErr w:type="spellStart"/>
      <w:r>
        <w:rPr>
          <w:sz w:val="22"/>
          <w:szCs w:val="22"/>
        </w:rPr>
        <w:t>lncRNAs</w:t>
      </w:r>
      <w:proofErr w:type="spellEnd"/>
      <w:r>
        <w:rPr>
          <w:sz w:val="22"/>
          <w:szCs w:val="22"/>
        </w:rPr>
        <w:t xml:space="preserve"> in the innate immune system.</w:t>
      </w:r>
    </w:p>
    <w:p w:rsidR="005C41AC" w:rsidRDefault="005C41AC" w14:paraId="0000000D" w14:textId="77777777">
      <w:pPr>
        <w:pStyle w:val="Heading2"/>
        <w:keepNext w:val="0"/>
        <w:keepLines w:val="0"/>
        <w:widowControl w:val="0"/>
        <w:spacing w:before="0" w:after="0" w:line="240" w:lineRule="auto"/>
      </w:pPr>
      <w:bookmarkStart w:name="_heading=h.2et92p0" w:colFirst="0" w:colLast="0" w:id="3"/>
      <w:bookmarkEnd w:id="3"/>
    </w:p>
    <w:p w:rsidR="00086AA5" w:rsidP="00086AA5" w:rsidRDefault="00086AA5" w14:paraId="35E5D29D" w14:textId="77777777"/>
    <w:p w:rsidR="00086AA5" w:rsidP="00086AA5" w:rsidRDefault="00086AA5" w14:paraId="0621A795" w14:textId="77777777"/>
    <w:p w:rsidR="00086AA5" w:rsidP="00086AA5" w:rsidRDefault="00086AA5" w14:paraId="69B8EBD6" w14:textId="77777777"/>
    <w:p w:rsidR="00086AA5" w:rsidP="00086AA5" w:rsidRDefault="00086AA5" w14:paraId="02D7DE5D" w14:textId="77777777"/>
    <w:p w:rsidR="00086AA5" w:rsidP="00086AA5" w:rsidRDefault="00086AA5" w14:paraId="2533D730" w14:textId="77777777"/>
    <w:p w:rsidRPr="00086AA5" w:rsidR="00086AA5" w:rsidP="00086AA5" w:rsidRDefault="00086AA5" w14:paraId="4C20499E" w14:textId="77777777"/>
    <w:p w:rsidR="005C41AC" w:rsidRDefault="00000000" w14:paraId="0000000E" w14:textId="77777777">
      <w:pPr>
        <w:spacing w:line="240" w:lineRule="auto"/>
        <w:ind w:firstLine="20"/>
        <w:jc w:val="both"/>
        <w:rPr>
          <w:rFonts w:ascii="Times New Roman" w:hAnsi="Times New Roman" w:eastAsia="Times New Roman" w:cs="Times New Roman"/>
        </w:rPr>
      </w:pPr>
      <w:r>
        <w:rPr>
          <w:rFonts w:ascii="Times New Roman" w:hAnsi="Times New Roman" w:eastAsia="Times New Roman" w:cs="Times New Roman"/>
        </w:rPr>
        <w:t xml:space="preserve"> </w:t>
      </w:r>
    </w:p>
    <w:p w:rsidR="005C41AC" w:rsidRDefault="00000000" w14:paraId="0000000F" w14:textId="77777777">
      <w:pPr>
        <w:pStyle w:val="Heading2"/>
        <w:keepNext w:val="0"/>
        <w:keepLines w:val="0"/>
        <w:spacing w:before="0" w:after="0" w:line="338" w:lineRule="auto"/>
        <w:rPr>
          <w:b/>
          <w:sz w:val="22"/>
          <w:szCs w:val="22"/>
          <w:u w:val="single"/>
        </w:rPr>
      </w:pPr>
      <w:bookmarkStart w:name="_heading=h.tyjcwt" w:colFirst="0" w:colLast="0" w:id="4"/>
      <w:bookmarkEnd w:id="4"/>
      <w:r>
        <w:rPr>
          <w:b/>
          <w:sz w:val="22"/>
          <w:szCs w:val="22"/>
          <w:u w:val="single"/>
        </w:rPr>
        <w:t>Introduction</w:t>
      </w:r>
    </w:p>
    <w:p w:rsidR="005C41AC" w:rsidRDefault="00000000" w14:paraId="00000010" w14:textId="77777777">
      <w:pPr>
        <w:widowControl w:val="0"/>
        <w:ind w:firstLine="20"/>
        <w:jc w:val="both"/>
      </w:pPr>
      <w:r>
        <w:t xml:space="preserve"> </w:t>
      </w:r>
    </w:p>
    <w:p w:rsidR="005C41AC" w:rsidRDefault="00000000" w14:paraId="00000011" w14:textId="59282244">
      <w:pPr>
        <w:widowControl w:val="0"/>
        <w:ind w:firstLine="20"/>
        <w:jc w:val="both"/>
      </w:pPr>
      <w:r>
        <w:t xml:space="preserve">According to the latest </w:t>
      </w:r>
      <w:proofErr w:type="spellStart"/>
      <w:r>
        <w:t>Gencode</w:t>
      </w:r>
      <w:proofErr w:type="spellEnd"/>
      <w:r>
        <w:t xml:space="preserve"> release (version 43), the human genome encodes 19,928 long noncoding RNAs (</w:t>
      </w:r>
      <w:proofErr w:type="spellStart"/>
      <w:r>
        <w:t>lncRNAs</w:t>
      </w:r>
      <w:proofErr w:type="spellEnd"/>
      <w:r>
        <w:t xml:space="preserve">) making it the largest group of genes produced from the genome. Due to their cell type specificity this number continues to increase as more sequencing is performed (1). </w:t>
      </w:r>
      <w:proofErr w:type="spellStart"/>
      <w:r>
        <w:t>LncRNAs</w:t>
      </w:r>
      <w:proofErr w:type="spellEnd"/>
      <w:r>
        <w:t xml:space="preserve"> are transcripts over 200 nucleotides that are often spliced and polyadenylated and without protein coding potential. Over the last decade </w:t>
      </w:r>
      <w:proofErr w:type="gramStart"/>
      <w:r>
        <w:t>a number of</w:t>
      </w:r>
      <w:proofErr w:type="gramEnd"/>
      <w:r>
        <w:t xml:space="preserve"> </w:t>
      </w:r>
      <w:proofErr w:type="spellStart"/>
      <w:r>
        <w:t>lncRNAs</w:t>
      </w:r>
      <w:proofErr w:type="spellEnd"/>
      <w:r>
        <w:t xml:space="preserve"> have been functionally characterized and shown to play diverse roles in a variety of biological processes from cell differentiation and cancer to immunity (2–4).</w:t>
      </w:r>
      <w:r w:rsidR="00842781">
        <w:t xml:space="preserve"> </w:t>
      </w:r>
      <w:r>
        <w:t>Yet the functions of the vast majority of these transcripts remains unknown.</w:t>
      </w:r>
      <w:r>
        <w:rPr>
          <w:color w:val="741B47"/>
        </w:rPr>
        <w:t xml:space="preserve"> </w:t>
      </w:r>
      <w:r>
        <w:t xml:space="preserve">Historically one of the largest challenges in studying </w:t>
      </w:r>
      <w:proofErr w:type="spellStart"/>
      <w:r>
        <w:t>lncRNAs</w:t>
      </w:r>
      <w:proofErr w:type="spellEnd"/>
      <w:r>
        <w:t xml:space="preserve"> has been the lack of reliable and specific approaches to target these transcripts, especially in a high-throughput manner. Because </w:t>
      </w:r>
      <w:proofErr w:type="spellStart"/>
      <w:r>
        <w:t>lncRNAs</w:t>
      </w:r>
      <w:proofErr w:type="spellEnd"/>
      <w:r>
        <w:t xml:space="preserve"> lack open reading frames, these genes are not susceptible to frameshift mutations induced by classic CRISPR/Cas9. Recently the adoption of the modified CRISPR/Cas9 technology - CRISPR inhibition (</w:t>
      </w:r>
      <w:proofErr w:type="spellStart"/>
      <w:r>
        <w:t>CRISPRi</w:t>
      </w:r>
      <w:proofErr w:type="spellEnd"/>
      <w:r>
        <w:t xml:space="preserve">), has become a powerful tool for interfering with transcription of </w:t>
      </w:r>
      <w:proofErr w:type="spellStart"/>
      <w:r>
        <w:t>lncRNAs</w:t>
      </w:r>
      <w:proofErr w:type="spellEnd"/>
      <w:r>
        <w:t xml:space="preserve"> by inducing repressive chromatin marks at the transcription start site</w:t>
      </w:r>
      <w:ins w:author="Haley  Halasz" w:date="2023-12-05T19:38:00Z" w:id="5">
        <w:r w:rsidR="00361719">
          <w:t>,</w:t>
        </w:r>
      </w:ins>
      <w:r>
        <w:t xml:space="preserve"> making it an attractive approach to discover functional </w:t>
      </w:r>
      <w:proofErr w:type="spellStart"/>
      <w:r>
        <w:t>lncRNAs</w:t>
      </w:r>
      <w:proofErr w:type="spellEnd"/>
      <w:r>
        <w:t xml:space="preserve">. Advanced computational developments in sgRNA library design coupled with targeted transcriptional repression induced by the components of </w:t>
      </w:r>
      <w:proofErr w:type="spellStart"/>
      <w:r>
        <w:t>CRISPRi</w:t>
      </w:r>
      <w:proofErr w:type="spellEnd"/>
      <w:r>
        <w:t>, have made it possible to rapidly identify many functional lncRNA loci in a single pooled screening experiment (5).</w:t>
      </w:r>
    </w:p>
    <w:p w:rsidR="005C41AC" w:rsidRDefault="00000000" w14:paraId="00000012" w14:textId="77777777">
      <w:pPr>
        <w:widowControl w:val="0"/>
        <w:ind w:firstLine="20"/>
        <w:jc w:val="both"/>
        <w:rPr>
          <w:rFonts w:ascii="Times New Roman" w:hAnsi="Times New Roman" w:eastAsia="Times New Roman" w:cs="Times New Roman"/>
        </w:rPr>
      </w:pPr>
      <w:r>
        <w:rPr>
          <w:rFonts w:ascii="Times New Roman" w:hAnsi="Times New Roman" w:eastAsia="Times New Roman" w:cs="Times New Roman"/>
        </w:rPr>
        <w:t xml:space="preserve"> </w:t>
      </w:r>
    </w:p>
    <w:p w:rsidR="005C41AC" w:rsidRDefault="00000000" w14:paraId="00000013" w14:textId="5E2EC853">
      <w:pPr>
        <w:widowControl w:val="0"/>
        <w:jc w:val="both"/>
      </w:pPr>
      <w:r w:rsidR="00000000">
        <w:rPr/>
        <w:t xml:space="preserve">A small number of high throughput screens have been performed to identify functional </w:t>
      </w:r>
      <w:r w:rsidR="00000000">
        <w:rPr/>
        <w:t>lncRNAs</w:t>
      </w:r>
      <w:r w:rsidR="00000000">
        <w:rPr/>
        <w:t xml:space="preserve"> (5–8) but very few have been performed in immune cells (9, 10). To explore new insights into innate immunity, more specifically monocyte and macrophage biology, we’ve conducted two pooled </w:t>
      </w:r>
      <w:r w:rsidR="00000000">
        <w:rPr/>
        <w:t>CRISPRi</w:t>
      </w:r>
      <w:r w:rsidR="00000000">
        <w:rPr/>
        <w:t xml:space="preserve"> screens in human monocytic cells (THP1s). One to identify </w:t>
      </w:r>
      <w:r w:rsidR="00000000">
        <w:rPr/>
        <w:t>lncRNAs</w:t>
      </w:r>
      <w:r w:rsidR="00000000">
        <w:rPr/>
        <w:t xml:space="preserve"> that regulate monocyte to macrophage differentiation, and one to identify </w:t>
      </w:r>
      <w:r w:rsidR="00000000">
        <w:rPr/>
        <w:t>lncRNAs</w:t>
      </w:r>
      <w:r w:rsidR="00000000">
        <w:rPr/>
        <w:t xml:space="preserve"> that regulate </w:t>
      </w:r>
      <w:r w:rsidR="00000000">
        <w:rPr/>
        <w:t>NFkB</w:t>
      </w:r>
      <w:r w:rsidR="00000000">
        <w:rPr/>
        <w:t xml:space="preserve"> signaling. Monocyte to macrophage differentiation is a highly coordinated process crucial to a well-regulated inflammatory response (11, 12). Acute activation of </w:t>
      </w:r>
      <w:r w:rsidR="00000000">
        <w:rPr/>
        <w:t>NFkB</w:t>
      </w:r>
      <w:r w:rsidR="00000000">
        <w:rPr/>
        <w:t xml:space="preserve"> signaling in monocytes is imperative for proper recognition and resolution of pathogens, therefore it’s important that we gain a more complete molecular understanding of both monocyte differentiation and </w:t>
      </w:r>
      <w:r w:rsidR="00000000">
        <w:rPr/>
        <w:t>NFkB</w:t>
      </w:r>
      <w:r w:rsidR="00000000">
        <w:rPr/>
        <w:t xml:space="preserve"> regulation, as dysregulation of either of these processes can lead to a diseased state (13, 14). </w:t>
      </w:r>
      <w:r w:rsidR="00000000">
        <w:rPr/>
        <w:t>In order to</w:t>
      </w:r>
      <w:r w:rsidR="00000000">
        <w:rPr/>
        <w:t xml:space="preserve"> conduct the two screens, we developed a sgRNA library targeting over 2,000 THP1-expressed </w:t>
      </w:r>
      <w:r w:rsidR="00000000">
        <w:rPr/>
        <w:t>lncRNAs</w:t>
      </w:r>
      <w:r w:rsidR="00000000">
        <w:rPr/>
        <w:t xml:space="preserve">. To screen specifically for lncRNA regulators of </w:t>
      </w:r>
      <w:r w:rsidR="00000000">
        <w:rPr/>
        <w:t>NFkB</w:t>
      </w:r>
      <w:r w:rsidR="00000000">
        <w:rPr/>
        <w:t xml:space="preserve"> signaling, we generated </w:t>
      </w:r>
      <w:r w:rsidR="00000000">
        <w:rPr/>
        <w:t>CRISPRi</w:t>
      </w:r>
      <w:r w:rsidR="00000000">
        <w:rPr/>
        <w:t xml:space="preserve"> THP1 cells with a </w:t>
      </w:r>
      <w:r w:rsidR="00000000">
        <w:rPr/>
        <w:t>NFkB</w:t>
      </w:r>
      <w:r w:rsidR="00000000">
        <w:rPr/>
        <w:t xml:space="preserve"> (</w:t>
      </w:r>
      <w:r w:rsidR="00000000">
        <w:rPr/>
        <w:t>RelA</w:t>
      </w:r>
      <w:r w:rsidR="00000000">
        <w:rPr/>
        <w:t>/p65) reporter (referred to as THP1-NFkB-EGFP-dCasKRAB), introduced our sgRNA library to these cells, and treated them with lipopolysaccharide (LPS) to stimulate TL</w:t>
      </w:r>
      <w:r w:rsidR="00CA1031">
        <w:rPr/>
        <w:t>R</w:t>
      </w:r>
      <w:r w:rsidR="00000000">
        <w:rPr/>
        <w:t xml:space="preserve">4-NFkB signaling. To screen for </w:t>
      </w:r>
      <w:r w:rsidR="00000000">
        <w:rPr/>
        <w:t>lncRNAs</w:t>
      </w:r>
      <w:r w:rsidR="00000000">
        <w:rPr/>
        <w:t xml:space="preserve"> that control monocyte to macrophage differentiation, unstimulated THP1-NFkB-EGFP-dCasKRAB cells containing our sgRNA library were treated with phorbol esters (PMA) to initiate the differentiation process. With this, we identified 35 </w:t>
      </w:r>
      <w:r w:rsidR="00000000">
        <w:rPr/>
        <w:t>lncRNAs</w:t>
      </w:r>
      <w:r w:rsidR="00000000">
        <w:rPr/>
        <w:t xml:space="preserve"> that positively or negatively regulate </w:t>
      </w:r>
      <w:r w:rsidR="00000000">
        <w:rPr/>
        <w:t>NFkB</w:t>
      </w:r>
      <w:r w:rsidR="00000000">
        <w:rPr/>
        <w:t xml:space="preserve"> activation and 38 </w:t>
      </w:r>
      <w:r w:rsidR="00000000">
        <w:rPr/>
        <w:t>lncRNAs</w:t>
      </w:r>
      <w:r w:rsidR="00000000">
        <w:rPr/>
        <w:t xml:space="preserve"> regulating monocyte to macrophage differentiation. We were intrigued to find that one </w:t>
      </w:r>
      <w:r w:rsidR="00000000">
        <w:rPr/>
        <w:t>particular lncRNA</w:t>
      </w:r>
      <w:r w:rsidR="00000000">
        <w:rPr/>
        <w:t xml:space="preserve">, </w:t>
      </w:r>
      <w:r w:rsidRPr="63836ABC" w:rsidR="00000000">
        <w:rPr>
          <w:i w:val="1"/>
          <w:iCs w:val="1"/>
        </w:rPr>
        <w:t>LOUP</w:t>
      </w:r>
      <w:r w:rsidR="00000000">
        <w:rPr/>
        <w:t xml:space="preserve">, was a </w:t>
      </w:r>
      <w:r w:rsidR="00842781">
        <w:rPr/>
        <w:t>topmost</w:t>
      </w:r>
      <w:r w:rsidR="00000000">
        <w:rPr/>
        <w:t xml:space="preserve"> significant hit in both screens. Interestingly, </w:t>
      </w:r>
      <w:r w:rsidRPr="63836ABC" w:rsidR="00000000">
        <w:rPr>
          <w:i w:val="1"/>
          <w:iCs w:val="1"/>
        </w:rPr>
        <w:t>LOUP</w:t>
      </w:r>
      <w:r w:rsidR="00000000">
        <w:rPr/>
        <w:t xml:space="preserve"> neighbors the gene SPI1, a myeloid fate determining transcription factor required for development of monocytes and macrophages. Since many functional </w:t>
      </w:r>
      <w:r w:rsidR="00000000">
        <w:rPr/>
        <w:t>lncRNAs</w:t>
      </w:r>
      <w:r w:rsidR="00000000">
        <w:rPr/>
        <w:t xml:space="preserve"> exhibit cis-regulatory effects, including </w:t>
      </w:r>
      <w:r w:rsidRPr="63836ABC" w:rsidR="00000000">
        <w:rPr>
          <w:i w:val="1"/>
          <w:iCs w:val="1"/>
        </w:rPr>
        <w:t>LOUP</w:t>
      </w:r>
      <w:r w:rsidR="00000000">
        <w:rPr/>
        <w:t xml:space="preserve"> </w:t>
      </w:r>
      <w:commentRangeStart w:id="6"/>
      <w:r w:rsidR="00000000">
        <w:rPr/>
        <w:t xml:space="preserve">(Trinh et al), </w:t>
      </w:r>
      <w:commentRangeEnd w:id="6"/>
      <w:r>
        <w:rPr>
          <w:rStyle w:val="CommentReference"/>
        </w:rPr>
        <w:commentReference w:id="6"/>
      </w:r>
      <w:r w:rsidR="00000000">
        <w:rPr/>
        <w:t xml:space="preserve">we sought to further investigate </w:t>
      </w:r>
      <w:r w:rsidRPr="63836ABC" w:rsidR="00000000">
        <w:rPr>
          <w:i w:val="1"/>
          <w:iCs w:val="1"/>
        </w:rPr>
        <w:t>LOUP</w:t>
      </w:r>
      <w:r w:rsidR="00000000">
        <w:rPr/>
        <w:t xml:space="preserve">’s role as a cis regulator of </w:t>
      </w:r>
      <w:r w:rsidRPr="63836ABC" w:rsidR="00000000">
        <w:rPr>
          <w:i w:val="1"/>
          <w:iCs w:val="1"/>
          <w:rPrChange w:author="Eric Malekos" w:date="2023-12-06T04:55:42.556Z" w:id="1669556924"/>
        </w:rPr>
        <w:t>SPI1</w:t>
      </w:r>
      <w:r w:rsidR="00000000">
        <w:rPr/>
        <w:t xml:space="preserve">. While Trinh et al., previously demonstrated that </w:t>
      </w:r>
      <w:r w:rsidRPr="63836ABC" w:rsidR="00000000">
        <w:rPr>
          <w:i w:val="1"/>
          <w:iCs w:val="1"/>
        </w:rPr>
        <w:t>LOUP</w:t>
      </w:r>
      <w:r w:rsidR="00000000">
        <w:rPr/>
        <w:t xml:space="preserve"> RNA mediates </w:t>
      </w:r>
      <w:r w:rsidR="00000000">
        <w:rPr/>
        <w:t xml:space="preserve">direct interactions with the </w:t>
      </w:r>
      <w:r w:rsidRPr="63836ABC" w:rsidR="00000000">
        <w:rPr>
          <w:i w:val="1"/>
          <w:iCs w:val="1"/>
          <w:rPrChange w:author="Eric Malekos" w:date="2023-12-06T04:55:48.348Z" w:id="1586988691"/>
        </w:rPr>
        <w:t xml:space="preserve">SPI1 </w:t>
      </w:r>
      <w:r w:rsidR="00000000">
        <w:rPr/>
        <w:t xml:space="preserve">promoter and the transcription factor RUNX1 in unstimulated monocytes, we found that </w:t>
      </w:r>
      <w:r w:rsidRPr="63836ABC" w:rsidR="00000000">
        <w:rPr>
          <w:i w:val="1"/>
          <w:iCs w:val="1"/>
        </w:rPr>
        <w:t>LOUP</w:t>
      </w:r>
      <w:r w:rsidR="00000000">
        <w:rPr/>
        <w:t xml:space="preserve"> and </w:t>
      </w:r>
      <w:r w:rsidRPr="63836ABC" w:rsidR="00000000">
        <w:rPr>
          <w:i w:val="1"/>
          <w:iCs w:val="1"/>
          <w:rPrChange w:author="Eric Malekos" w:date="2023-12-06T04:55:51.748Z" w:id="313528689"/>
        </w:rPr>
        <w:t xml:space="preserve">SPI1 </w:t>
      </w:r>
      <w:r w:rsidR="00000000">
        <w:rPr/>
        <w:t xml:space="preserve">occupy a topologically associating domain (TAD) that is maintained in THP1s before and after differentiation, as well as evidence of a prominent super enhancer (SE) in this TAD (15). The TAD and super enhancer are conserved in mouse bone marrow derived macrophages (BMDMs) and dendritic cells (BMDCs), highlighting the cross-species importance of cis-regulatory activity and chromatin structure at this locus in monocytes and their derivative cell types. </w:t>
      </w:r>
    </w:p>
    <w:p w:rsidR="005C41AC" w:rsidRDefault="005C41AC" w14:paraId="00000014" w14:textId="77777777">
      <w:pPr>
        <w:widowControl w:val="0"/>
        <w:ind w:firstLine="20"/>
        <w:jc w:val="both"/>
      </w:pPr>
    </w:p>
    <w:p w:rsidR="005C41AC" w:rsidRDefault="00000000" w14:paraId="00000015" w14:textId="502B0EE9">
      <w:pPr>
        <w:widowControl w:val="0"/>
        <w:ind w:firstLine="20"/>
        <w:jc w:val="both"/>
      </w:pPr>
      <w:r w:rsidR="00000000">
        <w:rPr/>
        <w:t xml:space="preserve">While we were able to verify that </w:t>
      </w:r>
      <w:r w:rsidRPr="63836ABC" w:rsidR="00000000">
        <w:rPr>
          <w:i w:val="1"/>
          <w:iCs w:val="1"/>
        </w:rPr>
        <w:t>LOUP</w:t>
      </w:r>
      <w:r w:rsidR="00000000">
        <w:rPr/>
        <w:t xml:space="preserve"> exhibits a cis-regulatory effect on </w:t>
      </w:r>
      <w:r w:rsidRPr="63836ABC" w:rsidR="00000000">
        <w:rPr>
          <w:i w:val="1"/>
          <w:iCs w:val="1"/>
          <w:rPrChange w:author="Eric Malekos" w:date="2023-12-06T04:56:03.794Z" w:id="1469565895"/>
        </w:rPr>
        <w:t>SPI1</w:t>
      </w:r>
      <w:r w:rsidR="00000000">
        <w:rPr/>
        <w:t xml:space="preserve">, this did not account for its role as a negative regulator of </w:t>
      </w:r>
      <w:r w:rsidR="00000000">
        <w:rPr/>
        <w:t>NFkB</w:t>
      </w:r>
      <w:r w:rsidR="00000000">
        <w:rPr/>
        <w:t xml:space="preserve">. More recent discoveries in the field of lncRNA biology have uncovered </w:t>
      </w:r>
      <w:r w:rsidR="00000000">
        <w:rPr/>
        <w:t>lncRNAs</w:t>
      </w:r>
      <w:r w:rsidR="00000000">
        <w:rPr/>
        <w:t xml:space="preserve"> that exhibit bimodal functions, where the RNA transcript can carry out </w:t>
      </w:r>
      <w:r w:rsidRPr="63836ABC" w:rsidR="00000000">
        <w:rPr>
          <w:i w:val="1"/>
          <w:iCs w:val="1"/>
        </w:rPr>
        <w:t>cis</w:t>
      </w:r>
      <w:r w:rsidR="00000000">
        <w:rPr/>
        <w:t xml:space="preserve"> or </w:t>
      </w:r>
      <w:r w:rsidRPr="63836ABC" w:rsidR="00000000">
        <w:rPr>
          <w:i w:val="1"/>
          <w:iCs w:val="1"/>
        </w:rPr>
        <w:t>trans</w:t>
      </w:r>
      <w:r w:rsidR="00000000">
        <w:rPr/>
        <w:t xml:space="preserve"> effects, but can also produce functional </w:t>
      </w:r>
      <w:r w:rsidR="00842781">
        <w:rPr/>
        <w:t>short, encoded</w:t>
      </w:r>
      <w:r w:rsidR="00000000">
        <w:rPr/>
        <w:t xml:space="preserve"> peptides (SEPs) from short open reading frames (</w:t>
      </w:r>
      <w:r w:rsidR="00000000">
        <w:rPr/>
        <w:t>sORFs</w:t>
      </w:r>
      <w:r w:rsidR="00000000">
        <w:rPr/>
        <w:t>) (16). Our analysis of ribosome sequencing (</w:t>
      </w:r>
      <w:r w:rsidR="00000000">
        <w:rPr/>
        <w:t>Ribo</w:t>
      </w:r>
      <w:r w:rsidR="00000000">
        <w:rPr/>
        <w:t xml:space="preserve">-Seq) and conservation data demonstrate that </w:t>
      </w:r>
      <w:r w:rsidRPr="63836ABC" w:rsidR="00000000">
        <w:rPr>
          <w:i w:val="1"/>
          <w:iCs w:val="1"/>
        </w:rPr>
        <w:t>LOUP</w:t>
      </w:r>
      <w:r w:rsidR="00000000">
        <w:rPr/>
        <w:t xml:space="preserve"> is translated and harbors two </w:t>
      </w:r>
      <w:r w:rsidR="00000000">
        <w:rPr/>
        <w:t>sORFs</w:t>
      </w:r>
      <w:r w:rsidR="00000000">
        <w:rPr/>
        <w:t xml:space="preserve"> well conserved in monkeys and apes. Here we’ve conducted functional experiments that demonstrate that a </w:t>
      </w:r>
      <w:r w:rsidRPr="63836ABC" w:rsidR="00000000">
        <w:rPr>
          <w:i w:val="1"/>
          <w:iCs w:val="1"/>
        </w:rPr>
        <w:t>LOUP</w:t>
      </w:r>
      <w:r w:rsidR="00000000">
        <w:rPr/>
        <w:t xml:space="preserve"> SEP is responsible for </w:t>
      </w:r>
      <w:r w:rsidRPr="63836ABC" w:rsidR="00000000">
        <w:rPr>
          <w:i w:val="1"/>
          <w:iCs w:val="1"/>
        </w:rPr>
        <w:t>LOUP</w:t>
      </w:r>
      <w:r w:rsidR="00000000">
        <w:rPr/>
        <w:t xml:space="preserve">’s negative regulation of inflammation. Together this work highlights the power of </w:t>
      </w:r>
      <w:r w:rsidR="00000000">
        <w:rPr/>
        <w:t>CRISPRi</w:t>
      </w:r>
      <w:r w:rsidR="00000000">
        <w:rPr/>
        <w:t xml:space="preserve"> screening to identify functional </w:t>
      </w:r>
      <w:r w:rsidR="00000000">
        <w:rPr/>
        <w:t>lncRNAs</w:t>
      </w:r>
      <w:r w:rsidR="00000000">
        <w:rPr/>
        <w:t>.</w:t>
      </w:r>
    </w:p>
    <w:p w:rsidR="005C41AC" w:rsidRDefault="005C41AC" w14:paraId="00000016" w14:textId="77777777">
      <w:pPr>
        <w:widowControl w:val="0"/>
        <w:ind w:firstLine="20"/>
        <w:jc w:val="both"/>
      </w:pPr>
    </w:p>
    <w:p w:rsidR="005C41AC" w:rsidRDefault="005C41AC" w14:paraId="00000017" w14:textId="77777777">
      <w:pPr>
        <w:widowControl w:val="0"/>
        <w:ind w:firstLine="20"/>
        <w:jc w:val="both"/>
      </w:pPr>
    </w:p>
    <w:p w:rsidR="005C41AC" w:rsidRDefault="00000000" w14:paraId="00000018" w14:textId="77777777">
      <w:pPr>
        <w:widowControl w:val="0"/>
      </w:pPr>
      <w:r>
        <w:t xml:space="preserve"> </w:t>
      </w:r>
    </w:p>
    <w:p w:rsidR="005C41AC" w:rsidRDefault="00000000" w14:paraId="00000019" w14:textId="77777777">
      <w:pPr>
        <w:widowControl w:val="0"/>
        <w:rPr>
          <w:b/>
          <w:u w:val="single"/>
        </w:rPr>
      </w:pPr>
      <w:r>
        <w:rPr>
          <w:b/>
          <w:u w:val="single"/>
        </w:rPr>
        <w:t>Results</w:t>
      </w:r>
    </w:p>
    <w:p w:rsidR="005C41AC" w:rsidRDefault="00000000" w14:paraId="0000001A" w14:textId="77777777">
      <w:pPr>
        <w:widowControl w:val="0"/>
      </w:pPr>
      <w:r>
        <w:t xml:space="preserve"> </w:t>
      </w:r>
    </w:p>
    <w:p w:rsidR="005C41AC" w:rsidRDefault="00000000" w14:paraId="0000001B" w14:textId="34140065">
      <w:pPr>
        <w:widowControl w:val="0"/>
        <w:rPr>
          <w:u w:val="single"/>
        </w:rPr>
      </w:pPr>
      <w:proofErr w:type="spellStart"/>
      <w:r>
        <w:rPr>
          <w:u w:val="single"/>
        </w:rPr>
        <w:t>CRISPRi</w:t>
      </w:r>
      <w:proofErr w:type="spellEnd"/>
      <w:r>
        <w:rPr>
          <w:u w:val="single"/>
        </w:rPr>
        <w:t xml:space="preserve"> screen identifies </w:t>
      </w:r>
      <w:proofErr w:type="spellStart"/>
      <w:r>
        <w:rPr>
          <w:u w:val="single"/>
        </w:rPr>
        <w:t>lncRNAs</w:t>
      </w:r>
      <w:proofErr w:type="spellEnd"/>
      <w:r>
        <w:rPr>
          <w:u w:val="single"/>
        </w:rPr>
        <w:t xml:space="preserve"> that regulate </w:t>
      </w:r>
      <w:proofErr w:type="spellStart"/>
      <w:r>
        <w:rPr>
          <w:u w:val="single"/>
        </w:rPr>
        <w:t>NFkB</w:t>
      </w:r>
      <w:proofErr w:type="spellEnd"/>
      <w:r>
        <w:rPr>
          <w:u w:val="single"/>
        </w:rPr>
        <w:t xml:space="preserve"> and macrophage </w:t>
      </w:r>
      <w:r w:rsidR="00842781">
        <w:rPr>
          <w:u w:val="single"/>
        </w:rPr>
        <w:t>differentiation.</w:t>
      </w:r>
    </w:p>
    <w:p w:rsidR="005C41AC" w:rsidRDefault="00000000" w14:paraId="0000001C" w14:textId="77777777">
      <w:pPr>
        <w:widowControl w:val="0"/>
        <w:ind w:firstLine="20"/>
        <w:jc w:val="both"/>
      </w:pPr>
      <w:r>
        <w:t xml:space="preserve"> </w:t>
      </w:r>
    </w:p>
    <w:p w:rsidR="005C41AC" w:rsidRDefault="00000000" w14:paraId="0000001D" w14:textId="673294E2">
      <w:pPr>
        <w:widowControl w:val="0"/>
        <w:ind w:firstLine="20"/>
        <w:jc w:val="both"/>
      </w:pPr>
      <w:r>
        <w:t xml:space="preserve">To begin to define </w:t>
      </w:r>
      <w:proofErr w:type="spellStart"/>
      <w:r>
        <w:t>lncRNAs</w:t>
      </w:r>
      <w:proofErr w:type="spellEnd"/>
      <w:r>
        <w:t xml:space="preserve"> that regulate </w:t>
      </w:r>
      <w:proofErr w:type="spellStart"/>
      <w:r>
        <w:t>NFkB</w:t>
      </w:r>
      <w:proofErr w:type="spellEnd"/>
      <w:r>
        <w:t xml:space="preserve"> signaling in human macrophages, THP1 cells containing five </w:t>
      </w:r>
      <w:proofErr w:type="spellStart"/>
      <w:r>
        <w:t>NFkB</w:t>
      </w:r>
      <w:proofErr w:type="spellEnd"/>
      <w:r>
        <w:t xml:space="preserve"> (p65) binding sites upstream a minimal CMV-driven EGFP, as well as deactivated Cas9-KRAB (dCas9-KRAB), were transduced with pooled lentivirus (MOI = 0.3) generated from our custom sgRNA library containing ~25,000 individual sgRNAs</w:t>
      </w:r>
      <w:r w:rsidR="00D40E85">
        <w:t xml:space="preserve"> (Table S1)</w:t>
      </w:r>
      <w:r>
        <w:t xml:space="preserve">. The sgRNA library was designed using the hCRISPRi-v2.1 algorithm (5), with 10 sgRNAs targeting the transcription start sites of 2,342 </w:t>
      </w:r>
      <w:proofErr w:type="spellStart"/>
      <w:r>
        <w:t>lncRNAs</w:t>
      </w:r>
      <w:proofErr w:type="spellEnd"/>
      <w:r>
        <w:t xml:space="preserve"> annotated in the human genome assembly GRCh37 (hg19). LncRNA targets were determined based on expression in RNA-seq data from THP1s generated by our lab and previously published p65 </w:t>
      </w:r>
      <w:proofErr w:type="spellStart"/>
      <w:r>
        <w:t>ChIP</w:t>
      </w:r>
      <w:proofErr w:type="spellEnd"/>
      <w:r>
        <w:t xml:space="preserve">-seq data (17). The same design and cloning strategy were used as previously described for the </w:t>
      </w:r>
      <w:proofErr w:type="spellStart"/>
      <w:r>
        <w:t>CRiNCL</w:t>
      </w:r>
      <w:proofErr w:type="spellEnd"/>
      <w:r>
        <w:t xml:space="preserve"> library (5). Cells were stimulated with LPS for 24 h and then sorted by Flow cytometry assisted cell sorting (FACS). The top and bottom 20% of GFP+ gated cells were collected, and genomic DNA was isolated from each population (</w:t>
      </w:r>
      <w:proofErr w:type="spellStart"/>
      <w:r>
        <w:t>GFPhi</w:t>
      </w:r>
      <w:proofErr w:type="spellEnd"/>
      <w:r>
        <w:t xml:space="preserve"> and </w:t>
      </w:r>
      <w:proofErr w:type="spellStart"/>
      <w:r>
        <w:t>GFPlo</w:t>
      </w:r>
      <w:proofErr w:type="spellEnd"/>
      <w:r>
        <w:t xml:space="preserve">). This gating strategy was determined based on earlier reporter-based sorting screens to sufficiently capture non-targeting controls (10, 18, 19). Since lentiviral sgRNAs integrate into the genome, genomic DNA was isolated from each </w:t>
      </w:r>
      <w:proofErr w:type="spellStart"/>
      <w:r>
        <w:t>GFPhi</w:t>
      </w:r>
      <w:proofErr w:type="spellEnd"/>
      <w:r>
        <w:t xml:space="preserve"> and </w:t>
      </w:r>
      <w:proofErr w:type="spellStart"/>
      <w:r>
        <w:t>GFPlo</w:t>
      </w:r>
      <w:proofErr w:type="spellEnd"/>
      <w:r>
        <w:t xml:space="preserve"> and unsorted population. In each resulting population sgRNAs were PCR amplified and then sequenced (Fig 1A). MAUDE (20) analysis was performed comparing each </w:t>
      </w:r>
      <w:proofErr w:type="spellStart"/>
      <w:r>
        <w:t>GFPhi</w:t>
      </w:r>
      <w:proofErr w:type="spellEnd"/>
      <w:r>
        <w:t xml:space="preserve"> and </w:t>
      </w:r>
      <w:proofErr w:type="spellStart"/>
      <w:r>
        <w:t>GFPlo</w:t>
      </w:r>
      <w:proofErr w:type="spellEnd"/>
      <w:r>
        <w:t xml:space="preserve"> population to the unsorted (Fig. 1B). Genes with combined Z-scores (Stouffer’s method) of less than -3 were defined as significant positive regulators of </w:t>
      </w:r>
      <w:proofErr w:type="spellStart"/>
      <w:r>
        <w:t>NFkB</w:t>
      </w:r>
      <w:proofErr w:type="spellEnd"/>
      <w:r>
        <w:t xml:space="preserve"> while genes with combined Z-scores above 3 were defined as significant positive regulators</w:t>
      </w:r>
      <w:r w:rsidR="00D40E85">
        <w:t xml:space="preserve"> (Table 1 and Table S2-3)</w:t>
      </w:r>
      <w:r>
        <w:t xml:space="preserve">. The same library infected cells were screened for regulators of monocyte to macrophage </w:t>
      </w:r>
      <w:r>
        <w:t xml:space="preserve">differentiation. Following selection, cells were treated three times over the course of 11 days with 2nM PMA allowing for 50% of cells to differentiate, ensuring discovery of both positive and negative regulators of differentiation (Fig. 1A). 38 </w:t>
      </w:r>
      <w:proofErr w:type="spellStart"/>
      <w:r>
        <w:t>lncRNAs</w:t>
      </w:r>
      <w:proofErr w:type="spellEnd"/>
      <w:r>
        <w:t xml:space="preserve"> were identified with a Mann Whitney U-score greater than 3 or less than -3 (67 had a p-value cut </w:t>
      </w:r>
      <w:proofErr w:type="gramStart"/>
      <w:r>
        <w:t>off of</w:t>
      </w:r>
      <w:proofErr w:type="gramEnd"/>
      <w:r>
        <w:t xml:space="preserve"> &lt; 0.01</w:t>
      </w:r>
      <w:ins w:author="Haley  Halasz" w:date="2023-12-05T19:45:00Z" w:id="7">
        <w:r w:rsidR="00361719">
          <w:t>)</w:t>
        </w:r>
      </w:ins>
      <w:r>
        <w:t xml:space="preserve"> </w:t>
      </w:r>
      <w:ins w:author="Haley  Halasz" w:date="2023-12-05T19:45:00Z" w:id="8">
        <w:r w:rsidR="00361719">
          <w:t>(</w:t>
        </w:r>
      </w:ins>
      <w:r w:rsidR="00D40E85">
        <w:t>Table 2 and Table S4-6</w:t>
      </w:r>
      <w:r>
        <w:t xml:space="preserve">) as regulators of differentiation with over 75% representing negative regulators of the pathway (Fig. 1D-E). </w:t>
      </w:r>
    </w:p>
    <w:p w:rsidR="005C41AC" w:rsidRDefault="005C41AC" w14:paraId="0000001E" w14:textId="77777777">
      <w:pPr>
        <w:widowControl w:val="0"/>
        <w:ind w:firstLine="20"/>
        <w:jc w:val="both"/>
      </w:pPr>
    </w:p>
    <w:p w:rsidR="005C41AC" w:rsidRDefault="00000000" w14:paraId="0000001F" w14:textId="77777777">
      <w:pPr>
        <w:widowControl w:val="0"/>
        <w:ind w:firstLine="20"/>
        <w:jc w:val="both"/>
      </w:pPr>
      <w:r w:rsidR="00000000">
        <w:rPr/>
        <w:t xml:space="preserve">Given that our sgRNA library included lncRNA genes regardless of genomic location, many of the targets are very near to or overlapping with neighboring genes. Heterochromatin induced by the dCas9-KRAB has been shown to reach as far as </w:t>
      </w:r>
      <w:r w:rsidR="00000000">
        <w:rPr/>
        <w:t>1kb</w:t>
      </w:r>
      <w:r w:rsidR="00000000">
        <w:rPr/>
        <w:t xml:space="preserve"> so we considered this caveat when choosing a top candidate lncRNA to further functionally validate (5, 21). 10 of the top 35 </w:t>
      </w:r>
      <w:r w:rsidR="00000000">
        <w:rPr/>
        <w:t>NFkB</w:t>
      </w:r>
      <w:r w:rsidR="00000000">
        <w:rPr/>
        <w:t xml:space="preserve"> hits and 8 of the top 38 PMA hits are intergenic; defined as having their own promoters at least 1kb away from promoters of neighboring genes (Tables 1-2). 3 top </w:t>
      </w:r>
      <w:r w:rsidR="00000000">
        <w:rPr/>
        <w:t>NFkB</w:t>
      </w:r>
      <w:r w:rsidR="00000000">
        <w:rPr/>
        <w:t xml:space="preserve"> hits, </w:t>
      </w:r>
      <w:r w:rsidRPr="63836ABC" w:rsidR="00000000">
        <w:rPr>
          <w:i w:val="1"/>
          <w:iCs w:val="1"/>
          <w:rPrChange w:author="Eric Malekos" w:date="2023-12-06T04:57:30.059Z" w:id="846607349"/>
        </w:rPr>
        <w:t>LRF1</w:t>
      </w:r>
      <w:r w:rsidR="00000000">
        <w:rPr/>
        <w:t xml:space="preserve">, </w:t>
      </w:r>
      <w:r w:rsidRPr="63836ABC" w:rsidR="00000000">
        <w:rPr>
          <w:i w:val="1"/>
          <w:iCs w:val="1"/>
          <w:rPrChange w:author="Eric Malekos" w:date="2023-12-06T04:57:33.201Z" w:id="1115312511"/>
        </w:rPr>
        <w:t>UHRF1</w:t>
      </w:r>
      <w:r w:rsidR="00000000">
        <w:rPr/>
        <w:t xml:space="preserve">, and </w:t>
      </w:r>
      <w:r w:rsidRPr="63836ABC" w:rsidR="00000000">
        <w:rPr>
          <w:i w:val="1"/>
          <w:iCs w:val="1"/>
          <w:rPrChange w:author="Eric Malekos" w:date="2023-12-06T04:57:38.207Z" w:id="749328621"/>
        </w:rPr>
        <w:t>KMT2B</w:t>
      </w:r>
      <w:r w:rsidR="00000000">
        <w:rPr/>
        <w:t xml:space="preserve">, that were previously annotated as non-coding transcripts on hg19 have now been annotated as coding genes with unknown functions (Table 1). The other top hits are annotated either from a bidirectional promoter or antisense and overlapping to coding genes. In these cases, it is likely that the dCas9-KRAB has disrupted transcription of both bidirectional and overlapping transcripts. Interestingly, none of the coding genes targeted have been previously identified as regulators of </w:t>
      </w:r>
      <w:r w:rsidR="00000000">
        <w:rPr/>
        <w:t>NFkB</w:t>
      </w:r>
      <w:r w:rsidR="00000000">
        <w:rPr/>
        <w:t xml:space="preserve"> or monocyte differentiation and represent novel coding regulators of the pathway and therefore are still of interest (Tables 1-2). 7 </w:t>
      </w:r>
      <w:r w:rsidR="00000000">
        <w:rPr/>
        <w:t>lncRNAs</w:t>
      </w:r>
      <w:r w:rsidR="00000000">
        <w:rPr/>
        <w:t xml:space="preserve"> and one protein coding gene (</w:t>
      </w:r>
      <w:r w:rsidRPr="63836ABC" w:rsidR="00000000">
        <w:rPr>
          <w:i w:val="1"/>
          <w:iCs w:val="1"/>
        </w:rPr>
        <w:t>ENSG00000267811</w:t>
      </w:r>
      <w:r w:rsidR="00000000">
        <w:rPr/>
        <w:t xml:space="preserve">, </w:t>
      </w:r>
      <w:r w:rsidRPr="63836ABC" w:rsidR="00000000">
        <w:rPr>
          <w:i w:val="1"/>
          <w:iCs w:val="1"/>
        </w:rPr>
        <w:t>Nepro</w:t>
      </w:r>
      <w:r w:rsidR="00000000">
        <w:rPr/>
        <w:t>-</w:t>
      </w:r>
      <w:r w:rsidRPr="63836ABC" w:rsidR="00000000">
        <w:rPr>
          <w:i w:val="1"/>
          <w:iCs w:val="1"/>
        </w:rPr>
        <w:t>AS1</w:t>
      </w:r>
      <w:r w:rsidR="00000000">
        <w:rPr/>
        <w:t xml:space="preserve">, </w:t>
      </w:r>
      <w:r w:rsidRPr="63836ABC" w:rsidR="00000000">
        <w:rPr>
          <w:i w:val="1"/>
          <w:iCs w:val="1"/>
        </w:rPr>
        <w:t>SNHG9</w:t>
      </w:r>
      <w:r w:rsidR="00000000">
        <w:rPr/>
        <w:t xml:space="preserve">, </w:t>
      </w:r>
      <w:r w:rsidRPr="63836ABC" w:rsidR="00000000">
        <w:rPr>
          <w:i w:val="1"/>
          <w:iCs w:val="1"/>
        </w:rPr>
        <w:t>ENSG00000261659</w:t>
      </w:r>
      <w:r w:rsidR="00000000">
        <w:rPr/>
        <w:t xml:space="preserve">, </w:t>
      </w:r>
      <w:r w:rsidRPr="63836ABC" w:rsidR="00000000">
        <w:rPr>
          <w:i w:val="1"/>
          <w:iCs w:val="1"/>
        </w:rPr>
        <w:t>ENSG00000272434</w:t>
      </w:r>
      <w:r w:rsidR="00000000">
        <w:rPr/>
        <w:t xml:space="preserve">, </w:t>
      </w:r>
      <w:r w:rsidRPr="63836ABC" w:rsidR="00000000">
        <w:rPr>
          <w:i w:val="1"/>
          <w:iCs w:val="1"/>
        </w:rPr>
        <w:t>ENSG00000264772</w:t>
      </w:r>
      <w:r w:rsidR="00000000">
        <w:rPr/>
        <w:t xml:space="preserve">, </w:t>
      </w:r>
      <w:r w:rsidRPr="63836ABC" w:rsidR="00000000">
        <w:rPr>
          <w:i w:val="1"/>
          <w:iCs w:val="1"/>
        </w:rPr>
        <w:t>LOUP</w:t>
      </w:r>
      <w:r w:rsidR="00000000">
        <w:rPr/>
        <w:t xml:space="preserve">, and </w:t>
      </w:r>
      <w:r w:rsidRPr="63836ABC" w:rsidR="00000000">
        <w:rPr>
          <w:i w:val="1"/>
          <w:iCs w:val="1"/>
        </w:rPr>
        <w:t>SMIM27</w:t>
      </w:r>
      <w:r w:rsidR="00000000">
        <w:rPr/>
        <w:t xml:space="preserve">) were hits in both screens (Tables 1-2), but only </w:t>
      </w:r>
      <w:r w:rsidRPr="63836ABC" w:rsidR="00000000">
        <w:rPr>
          <w:i w:val="1"/>
          <w:iCs w:val="1"/>
        </w:rPr>
        <w:t>LOUP</w:t>
      </w:r>
      <w:r w:rsidR="00000000">
        <w:rPr/>
        <w:t xml:space="preserve"> is intergenic and neighbors a gene known to regulate myeloid differentiation (SPI1).</w:t>
      </w:r>
    </w:p>
    <w:p w:rsidR="005C41AC" w:rsidP="00842781" w:rsidRDefault="005C41AC" w14:paraId="00000025" w14:textId="77777777">
      <w:pPr>
        <w:widowControl w:val="0"/>
        <w:jc w:val="both"/>
        <w:rPr>
          <w:rFonts w:ascii="Times New Roman" w:hAnsi="Times New Roman" w:eastAsia="Times New Roman" w:cs="Times New Roman"/>
        </w:rPr>
      </w:pPr>
    </w:p>
    <w:p w:rsidR="005C41AC" w:rsidRDefault="00000000" w14:paraId="00000026" w14:textId="77777777">
      <w:pPr>
        <w:pStyle w:val="Heading3"/>
        <w:keepNext w:val="0"/>
        <w:keepLines w:val="0"/>
        <w:widowControl w:val="0"/>
        <w:spacing w:before="0" w:after="0"/>
        <w:rPr>
          <w:color w:val="000000"/>
          <w:sz w:val="22"/>
          <w:szCs w:val="22"/>
          <w:u w:val="single"/>
        </w:rPr>
      </w:pPr>
      <w:bookmarkStart w:name="_heading=h.3dy6vkm" w:colFirst="0" w:colLast="0" w:id="9"/>
      <w:bookmarkEnd w:id="9"/>
      <w:r>
        <w:rPr>
          <w:i/>
          <w:color w:val="000000"/>
          <w:sz w:val="22"/>
          <w:szCs w:val="22"/>
          <w:u w:val="single"/>
        </w:rPr>
        <w:t>LOUP</w:t>
      </w:r>
      <w:r>
        <w:rPr>
          <w:color w:val="000000"/>
          <w:sz w:val="22"/>
          <w:szCs w:val="22"/>
          <w:u w:val="single"/>
        </w:rPr>
        <w:t xml:space="preserve"> is conserved and regulates its neighbor </w:t>
      </w:r>
      <w:proofErr w:type="gramStart"/>
      <w:r>
        <w:rPr>
          <w:color w:val="000000"/>
          <w:sz w:val="22"/>
          <w:szCs w:val="22"/>
          <w:u w:val="single"/>
        </w:rPr>
        <w:t>SPI1</w:t>
      </w:r>
      <w:proofErr w:type="gramEnd"/>
    </w:p>
    <w:p w:rsidR="005C41AC" w:rsidRDefault="005C41AC" w14:paraId="00000027" w14:textId="77777777"/>
    <w:p w:rsidR="005C41AC" w:rsidRDefault="00000000" w14:paraId="00000028" w14:textId="77777777">
      <w:pPr>
        <w:widowControl w:val="0"/>
        <w:ind w:firstLine="20"/>
        <w:jc w:val="both"/>
      </w:pPr>
      <w:r>
        <w:t xml:space="preserve">The top hit from our </w:t>
      </w:r>
      <w:proofErr w:type="spellStart"/>
      <w:r>
        <w:t>CRISPRi</w:t>
      </w:r>
      <w:proofErr w:type="spellEnd"/>
      <w:r>
        <w:t xml:space="preserve"> screen is the lncRNA </w:t>
      </w:r>
      <w:r>
        <w:rPr>
          <w:i/>
        </w:rPr>
        <w:t>LOUP</w:t>
      </w:r>
      <w:r>
        <w:t xml:space="preserve"> (lncRNA originating from the upstream regulatory element of </w:t>
      </w:r>
      <w:r>
        <w:rPr>
          <w:i/>
        </w:rPr>
        <w:t>SPI1</w:t>
      </w:r>
      <w:r>
        <w:t xml:space="preserve">). Given the recent evidence that </w:t>
      </w:r>
      <w:r>
        <w:rPr>
          <w:i/>
        </w:rPr>
        <w:t>LOUP</w:t>
      </w:r>
      <w:r>
        <w:t xml:space="preserve"> acts as an enhancer for its neighboring gene </w:t>
      </w:r>
      <w:r>
        <w:rPr>
          <w:i/>
        </w:rPr>
        <w:t xml:space="preserve">SPI1 </w:t>
      </w:r>
      <w:r>
        <w:t xml:space="preserve">(22), and the evidence of a conserved SPI1 super enhancer (SE) spanning the locus in human and mouse (15), we examined H3K27Ac </w:t>
      </w:r>
      <w:proofErr w:type="spellStart"/>
      <w:r>
        <w:t>ChIP</w:t>
      </w:r>
      <w:proofErr w:type="spellEnd"/>
      <w:r>
        <w:t xml:space="preserve">-Seq  in THP1s (23) ATAC-seq showed open chromatin at </w:t>
      </w:r>
      <w:r>
        <w:rPr>
          <w:i/>
        </w:rPr>
        <w:t>LOUP</w:t>
      </w:r>
      <w:r>
        <w:t xml:space="preserve"> and </w:t>
      </w:r>
      <w:proofErr w:type="spellStart"/>
      <w:r>
        <w:t>ChIP</w:t>
      </w:r>
      <w:proofErr w:type="spellEnd"/>
      <w:r>
        <w:t xml:space="preserve">-Seq analysis found broad deposition of H3K27Ac marks indicating that the </w:t>
      </w:r>
      <w:r>
        <w:rPr>
          <w:i/>
        </w:rPr>
        <w:t>LOUP</w:t>
      </w:r>
      <w:r>
        <w:t xml:space="preserve"> locus meets the more expansive SE criteria (24) (Fig. 2A). Given the evidence of an important SE, we hypothesized that local chromatin structure would have important regulatory functions and called TADs from Hi-C data (23). TAD calling and CTCF </w:t>
      </w:r>
      <w:proofErr w:type="spellStart"/>
      <w:r>
        <w:t>ChIP</w:t>
      </w:r>
      <w:proofErr w:type="spellEnd"/>
      <w:r>
        <w:t xml:space="preserve">-seq indicate that </w:t>
      </w:r>
      <w:r>
        <w:rPr>
          <w:i/>
        </w:rPr>
        <w:t>LOUP</w:t>
      </w:r>
      <w:r>
        <w:t xml:space="preserve"> and </w:t>
      </w:r>
      <w:r>
        <w:rPr>
          <w:i/>
        </w:rPr>
        <w:t>SPI1</w:t>
      </w:r>
      <w:r>
        <w:t xml:space="preserve"> occupy the same domain (Fig. 2A). </w:t>
      </w:r>
      <w:proofErr w:type="spellStart"/>
      <w:r>
        <w:t>GTEx</w:t>
      </w:r>
      <w:proofErr w:type="spellEnd"/>
      <w:r>
        <w:t xml:space="preserve"> gene expression shows that </w:t>
      </w:r>
      <w:r>
        <w:rPr>
          <w:i/>
        </w:rPr>
        <w:t>LOUP</w:t>
      </w:r>
      <w:r>
        <w:t xml:space="preserve"> and </w:t>
      </w:r>
      <w:r>
        <w:rPr>
          <w:i/>
        </w:rPr>
        <w:t>SPI1</w:t>
      </w:r>
      <w:r>
        <w:t xml:space="preserve"> are expressed almost exclusively in blood cells in contrast to neighboring genes outside the TAD, demonstrating that they are members of a distinct domain (Supp Fig 1).</w:t>
      </w:r>
    </w:p>
    <w:p w:rsidR="005C41AC" w:rsidRDefault="005C41AC" w14:paraId="00000029" w14:textId="77777777">
      <w:pPr>
        <w:widowControl w:val="0"/>
        <w:jc w:val="both"/>
      </w:pPr>
    </w:p>
    <w:p w:rsidR="005C41AC" w:rsidRDefault="00000000" w14:paraId="0000002A" w14:textId="717F7F75">
      <w:pPr>
        <w:widowControl w:val="0"/>
        <w:jc w:val="both"/>
        <w:rPr>
          <w:color w:val="274E13"/>
        </w:rPr>
      </w:pPr>
      <w:r>
        <w:t xml:space="preserve">Given the recent evidence that </w:t>
      </w:r>
      <w:r>
        <w:rPr>
          <w:i/>
        </w:rPr>
        <w:t>LOUP</w:t>
      </w:r>
      <w:r>
        <w:t xml:space="preserve"> may act as an enhancer for its neighboring gene </w:t>
      </w:r>
      <w:r>
        <w:rPr>
          <w:i/>
        </w:rPr>
        <w:t>SPI1</w:t>
      </w:r>
      <w:r>
        <w:t xml:space="preserve"> (22), and that this is true for other </w:t>
      </w:r>
      <w:proofErr w:type="spellStart"/>
      <w:r>
        <w:t>lncRNAs</w:t>
      </w:r>
      <w:proofErr w:type="spellEnd"/>
      <w:r>
        <w:t xml:space="preserve"> neighboring critical protein regulators such as the lncRNA </w:t>
      </w:r>
      <w:r>
        <w:rPr>
          <w:i/>
        </w:rPr>
        <w:t>PVT1</w:t>
      </w:r>
      <w:r>
        <w:t xml:space="preserve"> with its neighbor MYC, (25) and </w:t>
      </w:r>
      <w:r>
        <w:rPr>
          <w:i/>
        </w:rPr>
        <w:t>lncRNA-p21</w:t>
      </w:r>
      <w:r>
        <w:t xml:space="preserve"> and its protein neighbor p21 (26), we wanted to measure levels of SPI1 protein following </w:t>
      </w:r>
      <w:r>
        <w:rPr>
          <w:i/>
        </w:rPr>
        <w:t>LOUP</w:t>
      </w:r>
      <w:r>
        <w:t xml:space="preserve"> knockdown. To this end we generated three independent sgRNA lines targeting </w:t>
      </w:r>
      <w:r>
        <w:rPr>
          <w:i/>
        </w:rPr>
        <w:t>LOUP</w:t>
      </w:r>
      <w:r>
        <w:t xml:space="preserve"> and confirmed knockdown by qPCR compared to a </w:t>
      </w:r>
      <w:r>
        <w:t>scrambled control line (Fig.</w:t>
      </w:r>
      <w:r w:rsidR="00DE0939">
        <w:t xml:space="preserve"> </w:t>
      </w:r>
      <w:r>
        <w:t xml:space="preserve">2B). </w:t>
      </w:r>
      <w:r w:rsidR="006F32DB">
        <w:t>Next,</w:t>
      </w:r>
      <w:r>
        <w:t xml:space="preserve"> we stimulated cells with 200ng/ml LPS for the outlined time course and measured SP1 levels by western blot (Fig. 2C). In THP1 cells SPI1 is present at baseline and is induced following LPS stimulation. While the same non-targeting control cells were used for each experiment (</w:t>
      </w:r>
      <w:proofErr w:type="spellStart"/>
      <w:r>
        <w:t>sgRNA_NT</w:t>
      </w:r>
      <w:proofErr w:type="spellEnd"/>
      <w:r>
        <w:t xml:space="preserve">) some inconsistencies in the timing of this induction are observed with SPI1 being induced highly at 2 or 6 h following LPS stimulation (Fig. 2B). Perhaps most interesting is the comparison of SPI1 levels between each of the control replicates and three different </w:t>
      </w:r>
      <w:r>
        <w:rPr>
          <w:i/>
        </w:rPr>
        <w:t>LOUP</w:t>
      </w:r>
      <w:r>
        <w:t xml:space="preserve"> knockdowns at baseline where SPI1 is downregulated when </w:t>
      </w:r>
      <w:r>
        <w:rPr>
          <w:i/>
        </w:rPr>
        <w:t>LOUP</w:t>
      </w:r>
      <w:r>
        <w:t xml:space="preserve"> is knocked down. In the </w:t>
      </w:r>
      <w:r>
        <w:rPr>
          <w:i/>
        </w:rPr>
        <w:t>LOUP</w:t>
      </w:r>
      <w:r>
        <w:t xml:space="preserve"> knockdown lines SPI1’s induction peaks after 24 h of LPS to the levels observed in the control lines after 2 to 6 h, indicating that </w:t>
      </w:r>
      <w:r>
        <w:rPr>
          <w:i/>
        </w:rPr>
        <w:t>LOUP</w:t>
      </w:r>
      <w:r>
        <w:t xml:space="preserve"> acts as an enhancer for SPI1 but </w:t>
      </w:r>
      <w:r>
        <w:rPr>
          <w:i/>
        </w:rPr>
        <w:t>LOUP</w:t>
      </w:r>
      <w:r>
        <w:t xml:space="preserve"> alone is not essential for SPI1 expression</w:t>
      </w:r>
      <w:r w:rsidR="00DE0939">
        <w:t xml:space="preserve"> (Fig. 2C)</w:t>
      </w:r>
      <w:r>
        <w:t xml:space="preserve">.  </w:t>
      </w:r>
    </w:p>
    <w:p w:rsidR="005C41AC" w:rsidRDefault="005C41AC" w14:paraId="0000002B" w14:textId="77777777">
      <w:pPr>
        <w:widowControl w:val="0"/>
        <w:ind w:firstLine="20"/>
        <w:jc w:val="both"/>
        <w:rPr>
          <w:color w:val="274E13"/>
        </w:rPr>
      </w:pPr>
    </w:p>
    <w:p w:rsidR="005C41AC" w:rsidRDefault="00000000" w14:paraId="0000002C" w14:textId="4349983A">
      <w:pPr>
        <w:widowControl w:val="0"/>
        <w:ind w:firstLine="20"/>
        <w:jc w:val="both"/>
      </w:pPr>
      <w:r>
        <w:t xml:space="preserve">Since </w:t>
      </w:r>
      <w:r>
        <w:rPr>
          <w:i/>
        </w:rPr>
        <w:t xml:space="preserve">LOUP </w:t>
      </w:r>
      <w:r>
        <w:t xml:space="preserve">was a hit in the PMA differentiation screen, we performed the same epigenetic analysis on data from PMA differentiated THP1s. We found the Hi-C, </w:t>
      </w:r>
      <w:proofErr w:type="spellStart"/>
      <w:r>
        <w:t>ChIP</w:t>
      </w:r>
      <w:proofErr w:type="spellEnd"/>
      <w:r>
        <w:t xml:space="preserve">-seq and ATAC-seq patterns to be consistent after PMA treatment, indicating that local epigenetic changes are not primarily responsible for differences in </w:t>
      </w:r>
      <w:r>
        <w:rPr>
          <w:i/>
        </w:rPr>
        <w:t>SPI1</w:t>
      </w:r>
      <w:r>
        <w:t xml:space="preserve"> or </w:t>
      </w:r>
      <w:r>
        <w:rPr>
          <w:i/>
        </w:rPr>
        <w:t>LOUP</w:t>
      </w:r>
      <w:r>
        <w:t xml:space="preserve"> expression following differentiation.  Epigenetic marks are also consistent in mouse BMDMs and BMDCs, which indicates that the epigenetic landscape is strongly conserved in differentiated monocyte-derived cells across species (Fig</w:t>
      </w:r>
      <w:r w:rsidR="00DE0939">
        <w:t>.</w:t>
      </w:r>
      <w:r>
        <w:t xml:space="preserve"> 2D). Despite this remarkable level of conservation, we find evidence that the </w:t>
      </w:r>
      <w:r>
        <w:rPr>
          <w:i/>
        </w:rPr>
        <w:t xml:space="preserve">LOUP </w:t>
      </w:r>
      <w:r>
        <w:t xml:space="preserve">transcript itself has diverged between human and mouse. Whereas human </w:t>
      </w:r>
      <w:r>
        <w:rPr>
          <w:i/>
        </w:rPr>
        <w:t xml:space="preserve">LOUP </w:t>
      </w:r>
      <w:r>
        <w:t>is a distinct gene, in mice we find that the equivalent locus is transcribed as either a two exon lncRNA (</w:t>
      </w:r>
      <w:r>
        <w:rPr>
          <w:i/>
        </w:rPr>
        <w:t>Loup</w:t>
      </w:r>
      <w:r>
        <w:t xml:space="preserve">) or as an extended 5’-UTR of Spi1 (Fig. 2E). Moreover, the </w:t>
      </w:r>
      <w:r>
        <w:rPr>
          <w:i/>
        </w:rPr>
        <w:t>LOUP</w:t>
      </w:r>
      <w:r>
        <w:t>/</w:t>
      </w:r>
      <w:r>
        <w:rPr>
          <w:i/>
        </w:rPr>
        <w:t>Loup</w:t>
      </w:r>
      <w:r>
        <w:t xml:space="preserve"> sequences are only 37% identical and have dissimilar predicted secondary structures (Supp Fig.2). </w:t>
      </w:r>
    </w:p>
    <w:p w:rsidR="005C41AC" w:rsidRDefault="005C41AC" w14:paraId="0000002D" w14:textId="77777777">
      <w:pPr>
        <w:widowControl w:val="0"/>
        <w:jc w:val="both"/>
        <w:rPr>
          <w:rFonts w:ascii="Times New Roman" w:hAnsi="Times New Roman" w:eastAsia="Times New Roman" w:cs="Times New Roman"/>
        </w:rPr>
      </w:pPr>
    </w:p>
    <w:p w:rsidR="005C41AC" w:rsidRDefault="00000000" w14:paraId="0000002E" w14:textId="66240232">
      <w:pPr>
        <w:widowControl w:val="0"/>
        <w:jc w:val="both"/>
      </w:pPr>
      <w:r>
        <w:t xml:space="preserve">We next examined the expression levels of </w:t>
      </w:r>
      <w:r>
        <w:rPr>
          <w:i/>
        </w:rPr>
        <w:t xml:space="preserve">LOUP </w:t>
      </w:r>
      <w:r>
        <w:t xml:space="preserve">and </w:t>
      </w:r>
      <w:r>
        <w:rPr>
          <w:i/>
        </w:rPr>
        <w:t>SPI1</w:t>
      </w:r>
      <w:r>
        <w:t xml:space="preserve"> across human and mouse monocytes and macrophages at baseline and following LPS stimulation. Interestingly </w:t>
      </w:r>
      <w:r>
        <w:rPr>
          <w:i/>
        </w:rPr>
        <w:t xml:space="preserve">SPI1 </w:t>
      </w:r>
      <w:r>
        <w:t xml:space="preserve">and </w:t>
      </w:r>
      <w:r>
        <w:rPr>
          <w:i/>
        </w:rPr>
        <w:t xml:space="preserve">LOUP </w:t>
      </w:r>
      <w:r>
        <w:t>are dominantly expressed in primary monocytes (Mono, Fig. 2F and G</w:t>
      </w:r>
      <w:r w:rsidR="00C2368E">
        <w:t xml:space="preserve"> left panels</w:t>
      </w:r>
      <w:r>
        <w:t xml:space="preserve">) compared to differentiated macrophages. </w:t>
      </w:r>
      <w:r>
        <w:rPr>
          <w:i/>
        </w:rPr>
        <w:t xml:space="preserve">SPI1 </w:t>
      </w:r>
      <w:r>
        <w:t>is consistently induced following LPS (Fig. 2F and I)</w:t>
      </w:r>
      <w:ins w:author="Haley  Halasz" w:date="2023-12-05T19:50:00Z" w:id="10">
        <w:r w:rsidR="00D371F6">
          <w:t>, w</w:t>
        </w:r>
      </w:ins>
      <w:r>
        <w:t xml:space="preserve">hile </w:t>
      </w:r>
      <w:r>
        <w:rPr>
          <w:i/>
        </w:rPr>
        <w:t xml:space="preserve">LOUP </w:t>
      </w:r>
      <w:r>
        <w:t xml:space="preserve">appears to be reduced in expression in </w:t>
      </w:r>
      <w:sdt>
        <w:sdtPr>
          <w:tag w:val="goog_rdk_0"/>
          <w:id w:val="1289398892"/>
        </w:sdtPr>
        <w:sdtContent/>
      </w:sdt>
      <w:sdt>
        <w:sdtPr>
          <w:tag w:val="goog_rdk_1"/>
          <w:id w:val="1581488271"/>
        </w:sdtPr>
        <w:sdtContent/>
      </w:sdt>
      <w:r>
        <w:t>primary human</w:t>
      </w:r>
      <w:r w:rsidR="00C2368E">
        <w:t xml:space="preserve"> and mouse</w:t>
      </w:r>
      <w:r>
        <w:t xml:space="preserve"> monocytes (Fig. 2G</w:t>
      </w:r>
      <w:r w:rsidR="00C2368E">
        <w:t xml:space="preserve"> and K</w:t>
      </w:r>
      <w:r>
        <w:t xml:space="preserve">) </w:t>
      </w:r>
      <w:sdt>
        <w:sdtPr>
          <w:tag w:val="goog_rdk_2"/>
          <w:id w:val="-330762768"/>
        </w:sdtPr>
        <w:sdtContent/>
      </w:sdt>
      <w:r>
        <w:t xml:space="preserve">but induced in human monocytic cell line THP1 and mouse macrophages (Fig. 2H and K). These differences in expression patterns of </w:t>
      </w:r>
      <w:r>
        <w:rPr>
          <w:i/>
        </w:rPr>
        <w:t>LOUP</w:t>
      </w:r>
      <w:r>
        <w:t>/</w:t>
      </w:r>
      <w:r>
        <w:rPr>
          <w:i/>
        </w:rPr>
        <w:t xml:space="preserve">Loup </w:t>
      </w:r>
      <w:r>
        <w:t xml:space="preserve">might be explained by the complexity of the locus </w:t>
      </w:r>
      <w:commentRangeStart w:id="11"/>
      <w:r>
        <w:t xml:space="preserve">and the possible isoforms being produced as outlined </w:t>
      </w:r>
      <w:commentRangeEnd w:id="11"/>
      <w:r w:rsidR="00D371F6">
        <w:rPr>
          <w:rStyle w:val="CommentReference"/>
        </w:rPr>
        <w:commentReference w:id="11"/>
      </w:r>
      <w:r>
        <w:t>in Fig.</w:t>
      </w:r>
      <w:r w:rsidR="00A647FF">
        <w:t xml:space="preserve"> </w:t>
      </w:r>
      <w:r>
        <w:t>2D and Supp Fig. 3</w:t>
      </w:r>
    </w:p>
    <w:p w:rsidR="005C41AC" w:rsidRDefault="005C41AC" w14:paraId="0000002F" w14:textId="77777777">
      <w:pPr>
        <w:widowControl w:val="0"/>
        <w:jc w:val="both"/>
        <w:rPr>
          <w:rFonts w:ascii="Times New Roman" w:hAnsi="Times New Roman" w:eastAsia="Times New Roman" w:cs="Times New Roman"/>
          <w:color w:val="FF0000"/>
        </w:rPr>
      </w:pPr>
    </w:p>
    <w:p w:rsidR="005C41AC" w:rsidRDefault="005C41AC" w14:paraId="00000030" w14:textId="77777777">
      <w:pPr>
        <w:widowControl w:val="0"/>
        <w:rPr>
          <w:rFonts w:ascii="Times New Roman" w:hAnsi="Times New Roman" w:eastAsia="Times New Roman" w:cs="Times New Roman"/>
        </w:rPr>
      </w:pPr>
    </w:p>
    <w:p w:rsidR="005C41AC" w:rsidRDefault="00000000" w14:paraId="00000031" w14:textId="0A7D0187">
      <w:pPr>
        <w:pStyle w:val="Heading3"/>
        <w:keepNext w:val="0"/>
        <w:keepLines w:val="0"/>
        <w:widowControl w:val="0"/>
        <w:spacing w:before="0" w:after="0"/>
        <w:rPr>
          <w:color w:val="000000"/>
          <w:sz w:val="22"/>
          <w:szCs w:val="22"/>
          <w:u w:val="single"/>
        </w:rPr>
      </w:pPr>
      <w:bookmarkStart w:name="_heading=h.1t3h5sf" w:colFirst="0" w:colLast="0" w:id="12"/>
      <w:bookmarkEnd w:id="12"/>
      <w:r>
        <w:rPr>
          <w:i/>
          <w:color w:val="000000"/>
          <w:sz w:val="22"/>
          <w:szCs w:val="22"/>
          <w:u w:val="single"/>
        </w:rPr>
        <w:t>LOUP</w:t>
      </w:r>
      <w:r>
        <w:rPr>
          <w:color w:val="000000"/>
          <w:sz w:val="22"/>
          <w:szCs w:val="22"/>
          <w:u w:val="single"/>
        </w:rPr>
        <w:t xml:space="preserve"> acts to negatively regulate </w:t>
      </w:r>
      <w:proofErr w:type="spellStart"/>
      <w:r>
        <w:rPr>
          <w:color w:val="000000"/>
          <w:sz w:val="22"/>
          <w:szCs w:val="22"/>
          <w:u w:val="single"/>
        </w:rPr>
        <w:t>NFkB</w:t>
      </w:r>
      <w:proofErr w:type="spellEnd"/>
      <w:r>
        <w:rPr>
          <w:color w:val="000000"/>
          <w:sz w:val="22"/>
          <w:szCs w:val="22"/>
          <w:u w:val="single"/>
        </w:rPr>
        <w:t xml:space="preserve"> target genes at the RNA and protein </w:t>
      </w:r>
      <w:customXmlDelRangeStart w:author="Haley  Halasz" w:date="2023-12-05T19:55:00Z" w:id="13"/>
      <w:sdt>
        <w:sdtPr>
          <w:tag w:val="goog_rdk_3"/>
          <w:id w:val="-1391265673"/>
        </w:sdtPr>
        <w:sdtContent>
          <w:customXmlDelRangeEnd w:id="13"/>
          <w:customXmlDelRangeStart w:author="Haley  Halasz" w:date="2023-12-05T19:55:00Z" w:id="14"/>
        </w:sdtContent>
      </w:sdt>
      <w:customXmlDelRangeEnd w:id="14"/>
      <w:proofErr w:type="gramStart"/>
      <w:r>
        <w:rPr>
          <w:color w:val="000000"/>
          <w:sz w:val="22"/>
          <w:szCs w:val="22"/>
          <w:u w:val="single"/>
        </w:rPr>
        <w:t>level</w:t>
      </w:r>
      <w:proofErr w:type="gramEnd"/>
    </w:p>
    <w:p w:rsidR="005C41AC" w:rsidRDefault="00000000" w14:paraId="00000032" w14:textId="36DD68E6">
      <w:pPr>
        <w:widowControl w:val="0"/>
        <w:spacing w:before="240" w:after="240"/>
        <w:ind w:firstLine="20"/>
        <w:jc w:val="both"/>
      </w:pPr>
      <w:r>
        <w:t xml:space="preserve">Based on the results of the screen, </w:t>
      </w:r>
      <w:r>
        <w:rPr>
          <w:i/>
        </w:rPr>
        <w:t xml:space="preserve">LOUP </w:t>
      </w:r>
      <w:r>
        <w:t xml:space="preserve">can negatively regulate </w:t>
      </w:r>
      <w:proofErr w:type="spellStart"/>
      <w:r>
        <w:t>NFkB</w:t>
      </w:r>
      <w:proofErr w:type="spellEnd"/>
      <w:r>
        <w:t xml:space="preserve"> activation (Fig 1.B and C). We aimed to look broadly at inflammatory gene expression upon </w:t>
      </w:r>
      <w:r>
        <w:rPr>
          <w:i/>
        </w:rPr>
        <w:t>LOUP</w:t>
      </w:r>
      <w:r>
        <w:t xml:space="preserve"> knockdown (LOUP-KD). RNA was collected from two of the </w:t>
      </w:r>
      <w:r>
        <w:rPr>
          <w:i/>
        </w:rPr>
        <w:t>LOUP</w:t>
      </w:r>
      <w:r>
        <w:t xml:space="preserve">-KD lines (sgRNA_1 and sgRNA_2) both before and after 6 h of LPS stimulation (Fig. </w:t>
      </w:r>
      <w:r w:rsidR="00A647FF">
        <w:t>3</w:t>
      </w:r>
      <w:r>
        <w:t>A</w:t>
      </w:r>
      <w:r w:rsidR="00A647FF">
        <w:t>-</w:t>
      </w:r>
      <w:r>
        <w:t xml:space="preserve">B). Using </w:t>
      </w:r>
      <w:proofErr w:type="spellStart"/>
      <w:r>
        <w:t>Nanostring</w:t>
      </w:r>
      <w:proofErr w:type="spellEnd"/>
      <w:r>
        <w:t xml:space="preserve"> technology to directly quantify RNA transcripts of over 500 immune genes, it was evident that knockdown of </w:t>
      </w:r>
      <w:r>
        <w:rPr>
          <w:i/>
        </w:rPr>
        <w:t xml:space="preserve">LOUP </w:t>
      </w:r>
      <w:r>
        <w:t>broadly upregulates transcription of inflammatory genes both before and after LPS stimulation, including transcripts that comprise the TLR4/</w:t>
      </w:r>
      <w:proofErr w:type="spellStart"/>
      <w:r>
        <w:t>NFkB</w:t>
      </w:r>
      <w:proofErr w:type="spellEnd"/>
      <w:r>
        <w:t xml:space="preserve"> signaling pathway (Fig. </w:t>
      </w:r>
      <w:r w:rsidR="00A647FF">
        <w:t>3</w:t>
      </w:r>
      <w:r>
        <w:t xml:space="preserve">C). To determine if knockdown of </w:t>
      </w:r>
      <w:r>
        <w:rPr>
          <w:i/>
        </w:rPr>
        <w:t xml:space="preserve">LOUP </w:t>
      </w:r>
      <w:r>
        <w:t xml:space="preserve">affected protein levels of inflammatory genes, we collected supernatant 24 h post LPS treatment from all three </w:t>
      </w:r>
      <w:r>
        <w:rPr>
          <w:i/>
        </w:rPr>
        <w:t xml:space="preserve">LOUP </w:t>
      </w:r>
      <w:r>
        <w:t xml:space="preserve">knockdown THP1 cell lines and performed cytokine arrays testing </w:t>
      </w:r>
      <w:r>
        <w:t xml:space="preserve">45 proteins. 16 of the 45 inflammatory cytokines were significantly increased compared to controls, with IL8 being the most upregulated (Fig </w:t>
      </w:r>
      <w:r w:rsidR="00A647FF">
        <w:t>3</w:t>
      </w:r>
      <w:r>
        <w:t>.</w:t>
      </w:r>
      <w:r w:rsidR="00A647FF">
        <w:t>D</w:t>
      </w:r>
      <w:r>
        <w:t xml:space="preserve">). </w:t>
      </w:r>
    </w:p>
    <w:p w:rsidR="005C41AC" w:rsidRDefault="00000000" w14:paraId="00000033" w14:textId="257E8FF8">
      <w:pPr>
        <w:widowControl w:val="0"/>
        <w:ind w:firstLine="20"/>
        <w:jc w:val="both"/>
      </w:pPr>
      <w:r>
        <w:t xml:space="preserve">To determine if a reduction in </w:t>
      </w:r>
      <w:r>
        <w:rPr>
          <w:i/>
        </w:rPr>
        <w:t xml:space="preserve">SPI1 </w:t>
      </w:r>
      <w:r>
        <w:t xml:space="preserve">could be responsible for the negative regulation of </w:t>
      </w:r>
      <w:proofErr w:type="spellStart"/>
      <w:r>
        <w:t>NFkB</w:t>
      </w:r>
      <w:proofErr w:type="spellEnd"/>
      <w:r>
        <w:t xml:space="preserve"> or inflammatory signaling, THP1s were transfected with siRNA targeting </w:t>
      </w:r>
      <w:r>
        <w:rPr>
          <w:i/>
        </w:rPr>
        <w:t xml:space="preserve">SPI1 </w:t>
      </w:r>
      <w:r>
        <w:t xml:space="preserve">or a non-targeting siRNA control (siCY3) and knockdown was confirmed by western blot (Fig. </w:t>
      </w:r>
      <w:r w:rsidR="00A647FF">
        <w:t>3</w:t>
      </w:r>
      <w:r>
        <w:t xml:space="preserve">E). IL8 was measured in the </w:t>
      </w:r>
      <w:r>
        <w:rPr>
          <w:i/>
        </w:rPr>
        <w:t xml:space="preserve">SPI1 </w:t>
      </w:r>
      <w:r>
        <w:t xml:space="preserve">knockdown vs control by ELISA. In contrast to </w:t>
      </w:r>
      <w:r>
        <w:rPr>
          <w:i/>
        </w:rPr>
        <w:t xml:space="preserve">LOUP </w:t>
      </w:r>
      <w:r>
        <w:t xml:space="preserve">knockdown, </w:t>
      </w:r>
      <w:r>
        <w:rPr>
          <w:i/>
        </w:rPr>
        <w:t xml:space="preserve">SPI1 </w:t>
      </w:r>
      <w:r>
        <w:t>knockdown resulted in significantly decreased levels of IL8 (Fig</w:t>
      </w:r>
      <w:r w:rsidR="00A647FF">
        <w:t>.</w:t>
      </w:r>
      <w:r>
        <w:t xml:space="preserve"> </w:t>
      </w:r>
      <w:r w:rsidR="00A647FF">
        <w:t>3</w:t>
      </w:r>
      <w:r>
        <w:t xml:space="preserve">F). This is consistent with the role of </w:t>
      </w:r>
      <w:r>
        <w:rPr>
          <w:i/>
        </w:rPr>
        <w:t xml:space="preserve">SPI1 </w:t>
      </w:r>
      <w:r>
        <w:t>as a positive regulator of inflammation (27–29</w:t>
      </w:r>
      <w:r w:rsidR="00A647FF">
        <w:t>) and</w:t>
      </w:r>
      <w:r>
        <w:t xml:space="preserve"> suggests that loss of SPI1 upon LOUP knockdown is not responsible for the increase in inflammatory gene expression.</w:t>
      </w:r>
    </w:p>
    <w:p w:rsidR="005C41AC" w:rsidRDefault="005C41AC" w14:paraId="00000034" w14:textId="77777777">
      <w:pPr>
        <w:widowControl w:val="0"/>
        <w:ind w:firstLine="20"/>
        <w:jc w:val="both"/>
      </w:pPr>
    </w:p>
    <w:p w:rsidR="005C41AC" w:rsidRDefault="00000000" w14:paraId="00000035" w14:textId="77777777">
      <w:pPr>
        <w:pStyle w:val="Heading3"/>
        <w:keepNext w:val="0"/>
        <w:keepLines w:val="0"/>
        <w:widowControl w:val="0"/>
        <w:spacing w:before="0" w:after="0"/>
        <w:rPr>
          <w:color w:val="000000"/>
          <w:sz w:val="22"/>
          <w:szCs w:val="22"/>
          <w:u w:val="single"/>
        </w:rPr>
      </w:pPr>
      <w:bookmarkStart w:name="_heading=h.4d34og8" w:colFirst="0" w:colLast="0" w:id="15"/>
      <w:bookmarkEnd w:id="15"/>
      <w:r>
        <w:rPr>
          <w:color w:val="000000"/>
          <w:sz w:val="22"/>
          <w:szCs w:val="22"/>
          <w:u w:val="single"/>
        </w:rPr>
        <w:t xml:space="preserve">A </w:t>
      </w:r>
      <w:r>
        <w:rPr>
          <w:i/>
          <w:color w:val="000000"/>
          <w:sz w:val="22"/>
          <w:szCs w:val="22"/>
          <w:u w:val="single"/>
        </w:rPr>
        <w:t>LOUP</w:t>
      </w:r>
      <w:r>
        <w:rPr>
          <w:color w:val="000000"/>
          <w:sz w:val="22"/>
          <w:szCs w:val="22"/>
          <w:u w:val="single"/>
        </w:rPr>
        <w:t xml:space="preserve"> </w:t>
      </w:r>
      <w:proofErr w:type="spellStart"/>
      <w:r>
        <w:rPr>
          <w:color w:val="000000"/>
          <w:sz w:val="22"/>
          <w:szCs w:val="22"/>
          <w:u w:val="single"/>
        </w:rPr>
        <w:t>sORF</w:t>
      </w:r>
      <w:proofErr w:type="spellEnd"/>
      <w:r>
        <w:rPr>
          <w:color w:val="000000"/>
          <w:sz w:val="22"/>
          <w:szCs w:val="22"/>
          <w:u w:val="single"/>
        </w:rPr>
        <w:t xml:space="preserve"> encoded peptide (SEP) functions as a negative regulator of </w:t>
      </w:r>
      <w:proofErr w:type="spellStart"/>
      <w:proofErr w:type="gramStart"/>
      <w:r>
        <w:rPr>
          <w:color w:val="000000"/>
          <w:sz w:val="22"/>
          <w:szCs w:val="22"/>
          <w:u w:val="single"/>
        </w:rPr>
        <w:t>NFkB</w:t>
      </w:r>
      <w:proofErr w:type="spellEnd"/>
      <w:proofErr w:type="gramEnd"/>
    </w:p>
    <w:p w:rsidR="005C41AC" w:rsidRDefault="005C41AC" w14:paraId="00000036" w14:textId="77777777"/>
    <w:p w:rsidR="005C41AC" w:rsidRDefault="00000000" w14:paraId="00000037" w14:textId="758EE3FC">
      <w:pPr>
        <w:widowControl w:val="0"/>
        <w:ind w:firstLine="20"/>
        <w:jc w:val="both"/>
      </w:pPr>
      <w:r>
        <w:t xml:space="preserve">To determine </w:t>
      </w:r>
      <w:r>
        <w:rPr>
          <w:i/>
        </w:rPr>
        <w:t>LOUP</w:t>
      </w:r>
      <w:r>
        <w:t>s mechanism of action in regulating inflammatory genes</w:t>
      </w:r>
      <w:ins w:author="Haley  Halasz" w:date="2023-12-05T19:52:00Z" w:id="16">
        <w:r w:rsidR="00D371F6">
          <w:t>,</w:t>
        </w:r>
      </w:ins>
      <w:r>
        <w:t xml:space="preserve"> we first determined its localization in macrophages following fractionation and qPCR. </w:t>
      </w:r>
      <w:r>
        <w:rPr>
          <w:i/>
        </w:rPr>
        <w:t xml:space="preserve">LOUP </w:t>
      </w:r>
      <w:r>
        <w:t xml:space="preserve">RNA was detected in both the nucleus and the cytoplasm (Fig. 4A). Nuclear localization is consistent with its roles in regulating transcription of </w:t>
      </w:r>
      <w:r>
        <w:rPr>
          <w:i/>
        </w:rPr>
        <w:t xml:space="preserve">SPI1 </w:t>
      </w:r>
      <w:r>
        <w:t xml:space="preserve">and we reasoned that its dominant expression in the cytoplasm could explain the effects seen more broadly on gene targets of </w:t>
      </w:r>
      <w:proofErr w:type="spellStart"/>
      <w:r>
        <w:t>NFkB</w:t>
      </w:r>
      <w:proofErr w:type="spellEnd"/>
      <w:r>
        <w:t xml:space="preserve"> through the production of SEPs. It’s been found that some cytoplasmic </w:t>
      </w:r>
      <w:proofErr w:type="spellStart"/>
      <w:r>
        <w:t>lncRNAs</w:t>
      </w:r>
      <w:proofErr w:type="spellEnd"/>
      <w:r>
        <w:t xml:space="preserve"> harbor short open reading frames capable of producing peptides less than 100 amino acids in length, and that these peptides can carry out important functions (30). To investigate the coding potential of </w:t>
      </w:r>
      <w:r>
        <w:rPr>
          <w:i/>
        </w:rPr>
        <w:t xml:space="preserve">LOUP </w:t>
      </w:r>
      <w:r>
        <w:t xml:space="preserve">we first examined existing </w:t>
      </w:r>
      <w:proofErr w:type="spellStart"/>
      <w:r>
        <w:t>Ribo</w:t>
      </w:r>
      <w:proofErr w:type="spellEnd"/>
      <w:r>
        <w:t xml:space="preserve">-seq datasets from THP1s and primary macrophages (Fig. 4B). Based on ribosome footprints we established that </w:t>
      </w:r>
      <w:r>
        <w:rPr>
          <w:i/>
        </w:rPr>
        <w:t xml:space="preserve">LOUP </w:t>
      </w:r>
      <w:r>
        <w:t xml:space="preserve">harbors three </w:t>
      </w:r>
      <w:proofErr w:type="spellStart"/>
      <w:r>
        <w:t>sORFs</w:t>
      </w:r>
      <w:proofErr w:type="spellEnd"/>
      <w:r>
        <w:t xml:space="preserve"> with potential for translation. </w:t>
      </w:r>
    </w:p>
    <w:p w:rsidR="005C41AC" w:rsidRDefault="005C41AC" w14:paraId="00000038" w14:textId="77777777">
      <w:pPr>
        <w:widowControl w:val="0"/>
        <w:ind w:firstLine="20"/>
        <w:jc w:val="both"/>
      </w:pPr>
    </w:p>
    <w:p w:rsidR="005C41AC" w:rsidRDefault="00000000" w14:paraId="00000039" w14:textId="6CC275C0">
      <w:pPr>
        <w:widowControl w:val="0"/>
        <w:ind w:firstLine="20"/>
        <w:jc w:val="both"/>
      </w:pPr>
      <w:commentRangeStart w:id="17"/>
      <w:r>
        <w:t xml:space="preserve">Of the two </w:t>
      </w:r>
      <w:r>
        <w:rPr>
          <w:i/>
        </w:rPr>
        <w:t xml:space="preserve">LOUP </w:t>
      </w:r>
      <w:r>
        <w:t xml:space="preserve">transcript models established in our previous work </w:t>
      </w:r>
      <w:commentRangeEnd w:id="17"/>
      <w:r w:rsidR="003E2D72">
        <w:rPr>
          <w:rStyle w:val="CommentReference"/>
        </w:rPr>
        <w:commentReference w:id="17"/>
      </w:r>
      <w:r>
        <w:t>(31), only the longer transcript, LOUP-Tx1, contains all three ORFs, while the shorter transcript, LOUP-Tx2, is limited to ORF3 (Fig. 4C). We note that despite ORF1 initiating at the 5’-most ATG, the putative 5’UTR in this case is only 14 n</w:t>
      </w:r>
      <w:ins w:author="Haley  Halasz" w:date="2023-12-05T19:57:00Z" w:id="18">
        <w:r w:rsidR="00D371F6">
          <w:t>ucleo</w:t>
        </w:r>
      </w:ins>
      <w:r>
        <w:t>t</w:t>
      </w:r>
      <w:ins w:author="Haley  Halasz" w:date="2023-12-05T19:58:00Z" w:id="19">
        <w:r w:rsidR="00D371F6">
          <w:t>ide</w:t>
        </w:r>
      </w:ins>
      <w:r>
        <w:t xml:space="preserve">s and recent evidence suggests that such short UTRs can favor translation initiation from downstream start codons (32). Taken together, the evidence of translation from all three ORFs is consistent with different TSS usage and low initiation stringency from a short 5’UTR. </w:t>
      </w:r>
    </w:p>
    <w:p w:rsidR="005C41AC" w:rsidRDefault="005C41AC" w14:paraId="0000003A" w14:textId="77777777">
      <w:pPr>
        <w:widowControl w:val="0"/>
        <w:jc w:val="both"/>
      </w:pPr>
    </w:p>
    <w:p w:rsidR="005C41AC" w:rsidRDefault="00000000" w14:paraId="0000003B" w14:textId="77777777">
      <w:pPr>
        <w:widowControl w:val="0"/>
        <w:ind w:firstLine="20"/>
        <w:jc w:val="both"/>
      </w:pPr>
      <w:r>
        <w:t xml:space="preserve">We next looked at conservation of the </w:t>
      </w:r>
      <w:proofErr w:type="spellStart"/>
      <w:r>
        <w:t>sORFs</w:t>
      </w:r>
      <w:proofErr w:type="spellEnd"/>
      <w:r>
        <w:t xml:space="preserve"> and found that ORF1 and ORF2 are highly conserved in primates (Fig. 4D) while ORF3 is not. To test the translational potential of these three </w:t>
      </w:r>
      <w:proofErr w:type="spellStart"/>
      <w:r>
        <w:t>sORFs</w:t>
      </w:r>
      <w:proofErr w:type="spellEnd"/>
      <w:r>
        <w:t xml:space="preserve">, each was cloned in frame with GFP to create a translational fusion and introduced into THP1-NFkB-CRISPRi cells. Measurable GFP expression was driven by all three </w:t>
      </w:r>
      <w:proofErr w:type="spellStart"/>
      <w:r>
        <w:t>sORFs</w:t>
      </w:r>
      <w:proofErr w:type="spellEnd"/>
      <w:r>
        <w:t xml:space="preserve"> (Fig 4E). Next, sgRNAs were designed to target the </w:t>
      </w:r>
      <w:proofErr w:type="spellStart"/>
      <w:r>
        <w:t>sORF</w:t>
      </w:r>
      <w:proofErr w:type="spellEnd"/>
      <w:r>
        <w:t xml:space="preserve"> regions in THP1s with active CRISPR-Cas9 (Fig. 4C). To determine if disruption of any </w:t>
      </w:r>
      <w:proofErr w:type="spellStart"/>
      <w:r>
        <w:t>sORFs</w:t>
      </w:r>
      <w:proofErr w:type="spellEnd"/>
      <w:r>
        <w:t xml:space="preserve"> resulted in an increase of inflammatory cytokines at baseline in accordance with the </w:t>
      </w:r>
      <w:proofErr w:type="spellStart"/>
      <w:r>
        <w:t>CRISPRi</w:t>
      </w:r>
      <w:proofErr w:type="spellEnd"/>
      <w:r>
        <w:t xml:space="preserve"> results, we measured transcript levels of </w:t>
      </w:r>
      <w:r>
        <w:rPr>
          <w:i/>
        </w:rPr>
        <w:t xml:space="preserve">IKBKE </w:t>
      </w:r>
      <w:r>
        <w:t xml:space="preserve">and </w:t>
      </w:r>
      <w:r>
        <w:rPr>
          <w:i/>
        </w:rPr>
        <w:t xml:space="preserve">NFKBIZ </w:t>
      </w:r>
      <w:r>
        <w:t xml:space="preserve">(Fig. 4F-G). These two transcripts were most significantly upregulated at baseline in the </w:t>
      </w:r>
      <w:r>
        <w:rPr>
          <w:i/>
        </w:rPr>
        <w:t>LOUP</w:t>
      </w:r>
      <w:r>
        <w:t xml:space="preserve"> </w:t>
      </w:r>
      <w:proofErr w:type="spellStart"/>
      <w:r>
        <w:t>CRISPRi</w:t>
      </w:r>
      <w:proofErr w:type="spellEnd"/>
      <w:r>
        <w:t xml:space="preserve"> knockouts (Fig. 3C). Interestingly both genes were significantly upregulated by the sgRNA targeting ORF1 and ORF2, but not the sgRNA uniquely targeting ORF2 (Fig. 4D). Together this data confirms that </w:t>
      </w:r>
      <w:r>
        <w:rPr>
          <w:i/>
        </w:rPr>
        <w:t xml:space="preserve">LOUP </w:t>
      </w:r>
      <w:r>
        <w:t xml:space="preserve">is a bimodal locus capable of regulating its neighboring gene through an enhancer mechanism as well as encoding an SEP that functions </w:t>
      </w:r>
      <w:r>
        <w:t xml:space="preserve">to negatively regulate </w:t>
      </w:r>
      <w:proofErr w:type="spellStart"/>
      <w:r>
        <w:t>NFkB</w:t>
      </w:r>
      <w:proofErr w:type="spellEnd"/>
      <w:r>
        <w:t xml:space="preserve"> genes in monocytes.  </w:t>
      </w:r>
    </w:p>
    <w:p w:rsidR="005C41AC" w:rsidRDefault="005C41AC" w14:paraId="0000003C" w14:textId="77777777">
      <w:pPr>
        <w:widowControl w:val="0"/>
        <w:ind w:firstLine="20"/>
        <w:jc w:val="both"/>
      </w:pPr>
    </w:p>
    <w:p w:rsidR="005C41AC" w:rsidRDefault="00000000" w14:paraId="0000003D" w14:textId="77777777">
      <w:pPr>
        <w:pStyle w:val="Heading2"/>
        <w:keepNext w:val="0"/>
        <w:keepLines w:val="0"/>
        <w:widowControl w:val="0"/>
        <w:spacing w:before="0" w:after="0"/>
        <w:jc w:val="both"/>
        <w:rPr>
          <w:b/>
          <w:sz w:val="22"/>
          <w:szCs w:val="22"/>
        </w:rPr>
      </w:pPr>
      <w:bookmarkStart w:name="_heading=h.2s8eyo1" w:colFirst="0" w:colLast="0" w:id="20"/>
      <w:bookmarkEnd w:id="20"/>
      <w:r>
        <w:rPr>
          <w:b/>
          <w:sz w:val="22"/>
          <w:szCs w:val="22"/>
        </w:rPr>
        <w:t>Discussion</w:t>
      </w:r>
    </w:p>
    <w:p w:rsidR="005C41AC" w:rsidRDefault="00000000" w14:paraId="0000003E" w14:textId="77777777">
      <w:pPr>
        <w:widowControl w:val="0"/>
      </w:pPr>
      <w:r>
        <w:t xml:space="preserve"> </w:t>
      </w:r>
    </w:p>
    <w:p w:rsidR="005C41AC" w:rsidRDefault="00000000" w14:paraId="0000003F" w14:textId="1A7395CD">
      <w:pPr>
        <w:widowControl w:val="0"/>
        <w:ind w:firstLine="20"/>
        <w:jc w:val="both"/>
      </w:pPr>
      <w:r>
        <w:t xml:space="preserve">Here we’ve described </w:t>
      </w:r>
      <w:r w:rsidR="001178F7">
        <w:t>genome wide</w:t>
      </w:r>
      <w:r>
        <w:t xml:space="preserve"> pooled </w:t>
      </w:r>
      <w:proofErr w:type="spellStart"/>
      <w:r>
        <w:t>CRISPRi</w:t>
      </w:r>
      <w:proofErr w:type="spellEnd"/>
      <w:r>
        <w:t xml:space="preserve"> screen</w:t>
      </w:r>
      <w:r w:rsidR="00605E49">
        <w:t>ing</w:t>
      </w:r>
      <w:r>
        <w:t xml:space="preserve"> to identify novel lncRNA genes that regulate </w:t>
      </w:r>
      <w:proofErr w:type="spellStart"/>
      <w:r>
        <w:t>NFkB</w:t>
      </w:r>
      <w:proofErr w:type="spellEnd"/>
      <w:r>
        <w:t xml:space="preserve"> signaling</w:t>
      </w:r>
      <w:r w:rsidR="00605E49">
        <w:t xml:space="preserve"> and monocyte to macrophage </w:t>
      </w:r>
      <w:proofErr w:type="spellStart"/>
      <w:r w:rsidR="00605E49">
        <w:t>differentation</w:t>
      </w:r>
      <w:proofErr w:type="spellEnd"/>
      <w:r>
        <w:t xml:space="preserve">. </w:t>
      </w:r>
      <w:proofErr w:type="spellStart"/>
      <w:r>
        <w:t>NFkB</w:t>
      </w:r>
      <w:proofErr w:type="spellEnd"/>
      <w:r>
        <w:t xml:space="preserve"> signaling pathways have been extensively studied and protein coding genes that regulate the signaling cascades have been considered mostly resolved (14, 33–35). Not only have we successfully identified novel lncRNA regulators of the TLR4/</w:t>
      </w:r>
      <w:proofErr w:type="spellStart"/>
      <w:r>
        <w:t>NFkB</w:t>
      </w:r>
      <w:proofErr w:type="spellEnd"/>
      <w:r>
        <w:t xml:space="preserve"> pathway, but we have also unveiled novel protein regulators. </w:t>
      </w:r>
      <w:proofErr w:type="spellStart"/>
      <w:r w:rsidR="006F32DB">
        <w:t>L</w:t>
      </w:r>
      <w:r>
        <w:t>ncRNAs</w:t>
      </w:r>
      <w:proofErr w:type="spellEnd"/>
      <w:r>
        <w:t xml:space="preserve"> that share a promoter or overlap with protein coding regions pose a great challenge for functional characterization. By targeting these genes with </w:t>
      </w:r>
      <w:proofErr w:type="spellStart"/>
      <w:r>
        <w:t>CRISPRi</w:t>
      </w:r>
      <w:proofErr w:type="spellEnd"/>
      <w:r>
        <w:t xml:space="preserve"> we may have simultaneously disrupted the function of the overlapping coding gene, regardless of how specifically targeted the dCas9-KRAB was to the lncRNA TSS. Despite this caveat, we have identified novel coding genes that function in this context. Further studies using classic CRISPR Cas9 to disrupt coding potential of these genes and measure effects on </w:t>
      </w:r>
      <w:proofErr w:type="spellStart"/>
      <w:r>
        <w:t>NFkB</w:t>
      </w:r>
      <w:proofErr w:type="spellEnd"/>
      <w:r>
        <w:t xml:space="preserve"> signaling are warranted to confirm that it is indeed the protein mediating the phenotype (Tables 1-2). Although phenotypes associated with </w:t>
      </w:r>
      <w:proofErr w:type="spellStart"/>
      <w:r>
        <w:t>lncRNAs</w:t>
      </w:r>
      <w:proofErr w:type="spellEnd"/>
      <w:r>
        <w:t xml:space="preserve"> are often subtler than those of proteins, we’ve used stringent analysis thresholds to bolster confidence in our list of functional lncRNA candidates. One candidate in particular, </w:t>
      </w:r>
      <w:r>
        <w:rPr>
          <w:i/>
        </w:rPr>
        <w:t>LOUP</w:t>
      </w:r>
      <w:r>
        <w:t>, that has been previously identified as an enhancer lncRNA in myeloid cells (22), served as an excellent target for further functional validation. Not only were we able to confirm its ability to function as an enhancer in a monocyte cell line and impact the differentiation process, but we’ve also begun to unravel its novel mechanistic role as a negative regulator of TLR4/</w:t>
      </w:r>
      <w:proofErr w:type="spellStart"/>
      <w:r>
        <w:t>NFkB</w:t>
      </w:r>
      <w:proofErr w:type="spellEnd"/>
      <w:r>
        <w:t xml:space="preserve"> signaling. </w:t>
      </w:r>
    </w:p>
    <w:p w:rsidR="005C41AC" w:rsidRDefault="00000000" w14:paraId="00000040" w14:textId="77777777">
      <w:pPr>
        <w:widowControl w:val="0"/>
        <w:ind w:firstLine="20"/>
        <w:jc w:val="both"/>
      </w:pPr>
      <w:r>
        <w:t xml:space="preserve"> </w:t>
      </w:r>
    </w:p>
    <w:p w:rsidR="005C41AC" w:rsidRDefault="00000000" w14:paraId="00000041" w14:textId="59D1CF51">
      <w:pPr>
        <w:widowControl w:val="0"/>
        <w:ind w:firstLine="20"/>
        <w:jc w:val="both"/>
      </w:pPr>
      <w:r>
        <w:t>It is known that activation of TLR4 signaling can prime defined enhancer regions in both human and mouse macrophages (15, 17). In addition to the specific histone modifications that define enhancer regions, the actual transcription of enhancer RNAs from these regions (</w:t>
      </w:r>
      <w:proofErr w:type="spellStart"/>
      <w:r>
        <w:t>eRNAs</w:t>
      </w:r>
      <w:proofErr w:type="spellEnd"/>
      <w:r>
        <w:t>) seems to be an important mechanism for enhancer function during TLR4/</w:t>
      </w:r>
      <w:proofErr w:type="spellStart"/>
      <w:r>
        <w:t>NFkB</w:t>
      </w:r>
      <w:proofErr w:type="spellEnd"/>
      <w:r>
        <w:t>-driven gene expression (17)</w:t>
      </w:r>
      <w:r>
        <w:rPr>
          <w:color w:val="000066"/>
        </w:rPr>
        <w:t>.</w:t>
      </w:r>
      <w:r>
        <w:t xml:space="preserve"> Although the question remains whether production of </w:t>
      </w:r>
      <w:proofErr w:type="spellStart"/>
      <w:r>
        <w:t>eRNAs</w:t>
      </w:r>
      <w:proofErr w:type="spellEnd"/>
      <w:r>
        <w:t xml:space="preserve"> </w:t>
      </w:r>
      <w:proofErr w:type="gramStart"/>
      <w:r>
        <w:t>are</w:t>
      </w:r>
      <w:r w:rsidR="006F32DB">
        <w:t xml:space="preserve"> simply</w:t>
      </w:r>
      <w:r>
        <w:t xml:space="preserve"> a consequence of transcriptional regulation by these loci</w:t>
      </w:r>
      <w:proofErr w:type="gramEnd"/>
      <w:r>
        <w:t xml:space="preserve"> or if these </w:t>
      </w:r>
      <w:proofErr w:type="spellStart"/>
      <w:r>
        <w:t>eRNA</w:t>
      </w:r>
      <w:proofErr w:type="spellEnd"/>
      <w:r>
        <w:t xml:space="preserve"> transcripts themselves are functional. It has been established that many lncRNA genes can also exert transcriptional regulation on nearby genes without having the definitive histone marks that delineate an enhancer (36, 37). Cis upstream regulatory elements of </w:t>
      </w:r>
      <w:r>
        <w:rPr>
          <w:i/>
        </w:rPr>
        <w:t>SPI1</w:t>
      </w:r>
      <w:r>
        <w:t xml:space="preserve"> have also been previously identified (38–41), but more recently it has been shown that the functional and myeloid-specific lncRNA </w:t>
      </w:r>
      <w:r>
        <w:rPr>
          <w:i/>
        </w:rPr>
        <w:t>LOUP</w:t>
      </w:r>
      <w:r>
        <w:t xml:space="preserve">, is transcribed from an upstream element of SPI1 (22). </w:t>
      </w:r>
      <w:r w:rsidR="00605E49">
        <w:t>T</w:t>
      </w:r>
      <w:r>
        <w:t xml:space="preserve">he authors demonstrated that the lncRNA transcript itself mediates the interaction between the </w:t>
      </w:r>
      <w:r>
        <w:rPr>
          <w:i/>
        </w:rPr>
        <w:t>SPI1</w:t>
      </w:r>
      <w:r>
        <w:t xml:space="preserve"> promoter and the transcription factor RUNX1, but that the </w:t>
      </w:r>
      <w:r>
        <w:rPr>
          <w:i/>
        </w:rPr>
        <w:t>LOUP</w:t>
      </w:r>
      <w:r>
        <w:t xml:space="preserve"> gene does exhibit histone modifications consistent with an enhancer (high H3K4me1, low H3K4me3). While we first identified </w:t>
      </w:r>
      <w:r>
        <w:rPr>
          <w:i/>
        </w:rPr>
        <w:t>LOUP</w:t>
      </w:r>
      <w:r>
        <w:t xml:space="preserve"> for its ability to regulate the activity of TLR4/</w:t>
      </w:r>
      <w:proofErr w:type="spellStart"/>
      <w:r>
        <w:t>NFkB</w:t>
      </w:r>
      <w:proofErr w:type="spellEnd"/>
      <w:r>
        <w:t xml:space="preserve"> signaling and monocyte differentiation in our screens, we were able to confirm the previous finding that it acts as an enhancer of </w:t>
      </w:r>
      <w:r>
        <w:rPr>
          <w:i/>
        </w:rPr>
        <w:t>SPI1</w:t>
      </w:r>
      <w:r>
        <w:t xml:space="preserve">. </w:t>
      </w:r>
      <w:r>
        <w:rPr>
          <w:i/>
        </w:rPr>
        <w:t>SPI1</w:t>
      </w:r>
      <w:r>
        <w:t xml:space="preserve"> is a myeloid lineage-determining transcription factor that is also active in the inflammatory response of monocytes and macrophages (27–29). In addition to the fact that </w:t>
      </w:r>
      <w:r>
        <w:rPr>
          <w:i/>
        </w:rPr>
        <w:t>LOUP</w:t>
      </w:r>
      <w:r>
        <w:t xml:space="preserve"> and </w:t>
      </w:r>
      <w:r>
        <w:rPr>
          <w:i/>
        </w:rPr>
        <w:t>SPI1</w:t>
      </w:r>
      <w:r>
        <w:t xml:space="preserve"> occupy the same TAD, we’ve shown that </w:t>
      </w:r>
      <w:r>
        <w:rPr>
          <w:i/>
        </w:rPr>
        <w:t>SPI1</w:t>
      </w:r>
      <w:r>
        <w:t xml:space="preserve"> is induced in monocytes (Fig. 2C) upon treatment with LPS and that absence of </w:t>
      </w:r>
      <w:r>
        <w:rPr>
          <w:i/>
        </w:rPr>
        <w:t>LOUP</w:t>
      </w:r>
      <w:r>
        <w:t xml:space="preserve"> decreases </w:t>
      </w:r>
      <w:r>
        <w:rPr>
          <w:i/>
        </w:rPr>
        <w:t>SPI1</w:t>
      </w:r>
      <w:r>
        <w:t xml:space="preserve"> expression, especially at baseline. Interestingly, expression of </w:t>
      </w:r>
      <w:r>
        <w:rPr>
          <w:i/>
        </w:rPr>
        <w:t>SPI1</w:t>
      </w:r>
      <w:r>
        <w:t xml:space="preserve"> in </w:t>
      </w:r>
      <w:r>
        <w:t xml:space="preserve">these monocytes seems to be able to overcome the absence of </w:t>
      </w:r>
      <w:r>
        <w:rPr>
          <w:i/>
        </w:rPr>
        <w:t>LOUP</w:t>
      </w:r>
      <w:r>
        <w:t xml:space="preserve"> by 24 h, perhaps indicating the essential role of the protein in these cells, and that there are multiple routes that can lead to its regulation (38, 42, 43). </w:t>
      </w:r>
    </w:p>
    <w:p w:rsidR="005C41AC" w:rsidRDefault="005C41AC" w14:paraId="00000042" w14:textId="77777777">
      <w:pPr>
        <w:widowControl w:val="0"/>
        <w:ind w:firstLine="20"/>
        <w:jc w:val="both"/>
      </w:pPr>
    </w:p>
    <w:p w:rsidR="005C41AC" w:rsidRDefault="00000000" w14:paraId="00000043" w14:textId="085B0EF2">
      <w:pPr>
        <w:widowControl w:val="0"/>
        <w:ind w:firstLine="20"/>
        <w:jc w:val="both"/>
      </w:pPr>
      <w:r>
        <w:t>The essential role of SPI1 in monocytes and monocyte-derived cells is underscored by the striking conservation of H3K27Ac marks, open chromatin, and CTCF binding at the locus in both human and mouse (Fig</w:t>
      </w:r>
      <w:r w:rsidR="00605E49">
        <w:t>.</w:t>
      </w:r>
      <w:r>
        <w:t xml:space="preserve"> 2</w:t>
      </w:r>
      <w:proofErr w:type="gramStart"/>
      <w:r>
        <w:t>A,D</w:t>
      </w:r>
      <w:proofErr w:type="gramEnd"/>
      <w:r>
        <w:t>). Despite this</w:t>
      </w:r>
      <w:r w:rsidR="006F32DB">
        <w:t>,</w:t>
      </w:r>
      <w:r>
        <w:t xml:space="preserve"> </w:t>
      </w:r>
      <w:r>
        <w:rPr>
          <w:i/>
        </w:rPr>
        <w:t>LOUP</w:t>
      </w:r>
      <w:r>
        <w:t xml:space="preserve"> itself exhibits the low cross-species conservation characteristic of many lncRNA genes. Whereas our mouse </w:t>
      </w:r>
      <w:r>
        <w:rPr>
          <w:i/>
        </w:rPr>
        <w:t>Loup</w:t>
      </w:r>
      <w:r>
        <w:t xml:space="preserve"> long read data demonstrates that this locus can be transcribed as an independent lncRNA or as an alternate first exon for </w:t>
      </w:r>
      <w:r>
        <w:rPr>
          <w:i/>
        </w:rPr>
        <w:t>Spi1</w:t>
      </w:r>
      <w:r>
        <w:t xml:space="preserve">, we find no evidence for the latter in human </w:t>
      </w:r>
      <w:r>
        <w:rPr>
          <w:i/>
        </w:rPr>
        <w:t xml:space="preserve">LOUP </w:t>
      </w:r>
      <w:r>
        <w:t xml:space="preserve">(Fig 2E,4B). In the other direction, </w:t>
      </w:r>
      <w:r>
        <w:rPr>
          <w:i/>
        </w:rPr>
        <w:t xml:space="preserve">LOUP </w:t>
      </w:r>
      <w:r>
        <w:t xml:space="preserve">in primates has developed, or maintained, </w:t>
      </w:r>
      <w:r w:rsidR="006F32DB">
        <w:t>conserved,</w:t>
      </w:r>
      <w:r>
        <w:t xml:space="preserve"> and translated </w:t>
      </w:r>
      <w:proofErr w:type="spellStart"/>
      <w:r>
        <w:t>sORFs</w:t>
      </w:r>
      <w:proofErr w:type="spellEnd"/>
      <w:r>
        <w:t xml:space="preserve"> that are missing in mouse (Fig</w:t>
      </w:r>
      <w:r w:rsidR="00605E49">
        <w:t>.</w:t>
      </w:r>
      <w:r>
        <w:t xml:space="preserve"> 4D). Taken together we report a remarkable combination of highly conserved regulatory elements and divergent transcript features at the loci in mouse and human.</w:t>
      </w:r>
    </w:p>
    <w:p w:rsidR="005C41AC" w:rsidRDefault="00000000" w14:paraId="00000044" w14:textId="77777777">
      <w:pPr>
        <w:widowControl w:val="0"/>
        <w:ind w:firstLine="20"/>
        <w:jc w:val="both"/>
      </w:pPr>
      <w:r>
        <w:t xml:space="preserve"> </w:t>
      </w:r>
    </w:p>
    <w:p w:rsidR="005C41AC" w:rsidRDefault="00000000" w14:paraId="00000045" w14:textId="34B22C77">
      <w:pPr>
        <w:widowControl w:val="0"/>
        <w:ind w:firstLine="20"/>
        <w:jc w:val="both"/>
      </w:pPr>
      <w:r>
        <w:t xml:space="preserve">Interestingly, we found that hundreds of inflammatory genes are upregulated upon suppression of the </w:t>
      </w:r>
      <w:r>
        <w:rPr>
          <w:i/>
        </w:rPr>
        <w:t>LOUP</w:t>
      </w:r>
      <w:r>
        <w:t xml:space="preserve"> locus both at baseline and upon LPS stimulation. Of the secreted cytokines measured in the </w:t>
      </w:r>
      <w:r>
        <w:rPr>
          <w:i/>
        </w:rPr>
        <w:t>LOUP</w:t>
      </w:r>
      <w:r>
        <w:t xml:space="preserve"> knockdowns (Fig 2.</w:t>
      </w:r>
      <w:r w:rsidR="006F32DB">
        <w:t>D</w:t>
      </w:r>
      <w:r>
        <w:t>), IL-8</w:t>
      </w:r>
      <w:r w:rsidR="006F32DB">
        <w:t xml:space="preserve"> was one of the most upregulated</w:t>
      </w:r>
      <w:r>
        <w:t xml:space="preserve">, </w:t>
      </w:r>
      <w:r w:rsidR="006F32DB">
        <w:t xml:space="preserve">but </w:t>
      </w:r>
      <w:r>
        <w:t xml:space="preserve">was significantly decreased in response to knocking down </w:t>
      </w:r>
      <w:r>
        <w:rPr>
          <w:i/>
        </w:rPr>
        <w:t>SPI1</w:t>
      </w:r>
      <w:r>
        <w:t xml:space="preserve">, indicating that </w:t>
      </w:r>
      <w:r>
        <w:rPr>
          <w:i/>
        </w:rPr>
        <w:t>LOUP’s</w:t>
      </w:r>
      <w:r>
        <w:t xml:space="preserve"> effect on IL8 is independent of its role as an enhancer of </w:t>
      </w:r>
      <w:r>
        <w:rPr>
          <w:i/>
        </w:rPr>
        <w:t>SPI1</w:t>
      </w:r>
      <w:r>
        <w:t xml:space="preserve">. This was not surprising given SPI1's known role in positively regulating expression of inflammatory genes. Given that </w:t>
      </w:r>
      <w:r>
        <w:rPr>
          <w:i/>
        </w:rPr>
        <w:t>LOUP</w:t>
      </w:r>
      <w:r>
        <w:t xml:space="preserve"> was a top hit in our </w:t>
      </w:r>
      <w:proofErr w:type="spellStart"/>
      <w:r>
        <w:t>NFkB</w:t>
      </w:r>
      <w:proofErr w:type="spellEnd"/>
      <w:r>
        <w:t xml:space="preserve">-reporter based screen, along with the fact that </w:t>
      </w:r>
      <w:r>
        <w:rPr>
          <w:i/>
        </w:rPr>
        <w:t>LOUP</w:t>
      </w:r>
      <w:r>
        <w:t xml:space="preserve"> is present in the cytoplasm and harbors three small ORFs, led us to investigate the possibility that </w:t>
      </w:r>
      <w:r>
        <w:rPr>
          <w:i/>
        </w:rPr>
        <w:t>LOUP</w:t>
      </w:r>
      <w:r>
        <w:t xml:space="preserve"> encodes a functional peptide capable of negatively regulating the </w:t>
      </w:r>
      <w:proofErr w:type="spellStart"/>
      <w:r>
        <w:t>NFkB</w:t>
      </w:r>
      <w:proofErr w:type="spellEnd"/>
      <w:r>
        <w:t xml:space="preserve">-driven inflammatory response in these cells. Based on the association of </w:t>
      </w:r>
      <w:r>
        <w:rPr>
          <w:i/>
        </w:rPr>
        <w:t>LOUP</w:t>
      </w:r>
      <w:r>
        <w:t xml:space="preserve">’s </w:t>
      </w:r>
      <w:proofErr w:type="spellStart"/>
      <w:r>
        <w:t>sORFs</w:t>
      </w:r>
      <w:proofErr w:type="spellEnd"/>
      <w:r>
        <w:t xml:space="preserve"> with ribosomes together with the fact that targeting </w:t>
      </w:r>
      <w:r w:rsidR="00605E49">
        <w:t>the</w:t>
      </w:r>
      <w:r>
        <w:t xml:space="preserve"> </w:t>
      </w:r>
      <w:proofErr w:type="spellStart"/>
      <w:r>
        <w:t>sORF</w:t>
      </w:r>
      <w:proofErr w:type="spellEnd"/>
      <w:r w:rsidR="00605E49">
        <w:t xml:space="preserve"> region</w:t>
      </w:r>
      <w:r>
        <w:t xml:space="preserve"> </w:t>
      </w:r>
      <w:r w:rsidR="00605E49">
        <w:t xml:space="preserve">using active CRISPR </w:t>
      </w:r>
      <w:r>
        <w:t xml:space="preserve">resulted in upregulation of inflammatory genes, we believe that </w:t>
      </w:r>
      <w:r>
        <w:rPr>
          <w:i/>
        </w:rPr>
        <w:t>LOUP</w:t>
      </w:r>
      <w:r>
        <w:t xml:space="preserve"> produces a functional peptide. The minimum cutoff employed for annotated protein coding genes is typically 100 amino acids. It’s now appreciated that many annotated </w:t>
      </w:r>
      <w:proofErr w:type="spellStart"/>
      <w:r>
        <w:t>lncRNAs</w:t>
      </w:r>
      <w:proofErr w:type="spellEnd"/>
      <w:r>
        <w:t xml:space="preserve"> harbor </w:t>
      </w:r>
      <w:proofErr w:type="spellStart"/>
      <w:r>
        <w:t>sORFs</w:t>
      </w:r>
      <w:proofErr w:type="spellEnd"/>
      <w:r>
        <w:t xml:space="preserve"> that would result in peptides well below this cut-off (30). CRISPR-Cas9 disruption of ORFs 1 and 2, which are predicted to be 30 and 59 amino acids respectively, resulted in an increase in inflammatory gene expression, while disruption of ORF3, predicted to be 123 amino acids, did not have an effect (Fig </w:t>
      </w:r>
      <w:r w:rsidR="006F32DB">
        <w:t>4F</w:t>
      </w:r>
      <w:r>
        <w:t xml:space="preserve">).  While questions remain about the functionality of these peptides under 100 amino acids, there is mounting evidence suggesting that they have evolved to carry out important immunological functions (16, 44–46). In addition, there is evidence supporting the potential for both the lncRNA transcript itself along with lncRNA derived SEPs to have distinct functional roles. For instance, the lncRNA </w:t>
      </w:r>
      <w:r>
        <w:rPr>
          <w:i/>
        </w:rPr>
        <w:t>Aw112010,</w:t>
      </w:r>
      <w:r>
        <w:t xml:space="preserve"> has been shown to downregulate the transcription of </w:t>
      </w:r>
      <w:r>
        <w:rPr>
          <w:i/>
        </w:rPr>
        <w:t>IL10</w:t>
      </w:r>
      <w:r>
        <w:t xml:space="preserve"> through interactions with the histone demethylase KMD5, thereby controlling T-cell differentiation (47). </w:t>
      </w:r>
      <w:r>
        <w:rPr>
          <w:i/>
        </w:rPr>
        <w:t xml:space="preserve">Aw112010 </w:t>
      </w:r>
      <w:r>
        <w:t xml:space="preserve">also produces an LPS-inducible SEP (84 amino acids) that regulates the mucosal inflammatory response in mice without effects on IL-10 (45).  Our work here illustrates that a similar bimodal mechanism might be the case for the </w:t>
      </w:r>
      <w:r>
        <w:rPr>
          <w:i/>
        </w:rPr>
        <w:t>LOUP</w:t>
      </w:r>
      <w:r>
        <w:t xml:space="preserve"> gene, in which the lncRNA regulates transcription of its neighboring gene in </w:t>
      </w:r>
      <w:r>
        <w:rPr>
          <w:i/>
        </w:rPr>
        <w:t xml:space="preserve">cis </w:t>
      </w:r>
      <w:r>
        <w:t xml:space="preserve">while the SEP modulates the </w:t>
      </w:r>
      <w:proofErr w:type="spellStart"/>
      <w:r>
        <w:t>NFkB</w:t>
      </w:r>
      <w:proofErr w:type="spellEnd"/>
      <w:r>
        <w:t xml:space="preserve">-driven inflammatory response in </w:t>
      </w:r>
      <w:r>
        <w:rPr>
          <w:i/>
        </w:rPr>
        <w:t>trans</w:t>
      </w:r>
      <w:r>
        <w:t xml:space="preserve">. </w:t>
      </w:r>
      <w:r w:rsidR="00557A33">
        <w:t xml:space="preserve">While we show </w:t>
      </w:r>
      <w:r w:rsidR="00557A33">
        <w:rPr>
          <w:i/>
        </w:rPr>
        <w:t>LOUP</w:t>
      </w:r>
      <w:r w:rsidR="00557A33">
        <w:t xml:space="preserve"> produces a functional peptide, more work needs to be done to understand the mechanisms by which this peptide directly or indirectly impacts the expression of innate immune genes. </w:t>
      </w:r>
    </w:p>
    <w:p w:rsidR="005C41AC" w:rsidRDefault="00000000" w14:paraId="00000046" w14:textId="77777777">
      <w:pPr>
        <w:widowControl w:val="0"/>
        <w:jc w:val="both"/>
      </w:pPr>
      <w:r>
        <w:t xml:space="preserve"> </w:t>
      </w:r>
    </w:p>
    <w:p w:rsidR="005C41AC" w:rsidRDefault="00000000" w14:paraId="00000047" w14:textId="485B17C6">
      <w:pPr>
        <w:widowControl w:val="0"/>
        <w:ind w:firstLine="20"/>
        <w:jc w:val="both"/>
      </w:pPr>
      <w:r>
        <w:t xml:space="preserve">Here we </w:t>
      </w:r>
      <w:r w:rsidR="00605E49">
        <w:t xml:space="preserve">showcase </w:t>
      </w:r>
      <w:r>
        <w:t xml:space="preserve">the value of pooled </w:t>
      </w:r>
      <w:proofErr w:type="spellStart"/>
      <w:r>
        <w:t>CRISPRi</w:t>
      </w:r>
      <w:proofErr w:type="spellEnd"/>
      <w:r>
        <w:t xml:space="preserve"> screening as an efficient method to identify functional </w:t>
      </w:r>
      <w:proofErr w:type="spellStart"/>
      <w:r>
        <w:t>lncRNAs</w:t>
      </w:r>
      <w:proofErr w:type="spellEnd"/>
      <w:r>
        <w:t xml:space="preserve"> in the context of innate immunity. Meticulous control of</w:t>
      </w:r>
      <w:r w:rsidR="00605E49">
        <w:t xml:space="preserve"> macrophage signaling</w:t>
      </w:r>
      <w:r>
        <w:t xml:space="preserve"> is crucial for a proper immune response and the screen</w:t>
      </w:r>
      <w:r w:rsidR="00557A33">
        <w:t>s</w:t>
      </w:r>
      <w:r>
        <w:t xml:space="preserve"> performed here ha</w:t>
      </w:r>
      <w:r w:rsidR="00557A33">
        <w:t>ve</w:t>
      </w:r>
      <w:r>
        <w:t xml:space="preserve"> demonstrated that </w:t>
      </w:r>
      <w:proofErr w:type="spellStart"/>
      <w:r>
        <w:t>lncRNAs</w:t>
      </w:r>
      <w:proofErr w:type="spellEnd"/>
      <w:r>
        <w:t xml:space="preserve"> play an important role in maintaining the</w:t>
      </w:r>
      <w:r w:rsidR="00605E49">
        <w:t>se signaling</w:t>
      </w:r>
      <w:r>
        <w:t xml:space="preserve"> pathway</w:t>
      </w:r>
      <w:r w:rsidR="00605E49">
        <w:t>s</w:t>
      </w:r>
      <w:r>
        <w:t xml:space="preserve">. Understanding lncRNA function in this context has led to novel insights into inflammatory gene regulation and even the bimodal functional capabilities of </w:t>
      </w:r>
      <w:proofErr w:type="spellStart"/>
      <w:r>
        <w:t>lncRNAs</w:t>
      </w:r>
      <w:proofErr w:type="spellEnd"/>
      <w:r>
        <w:t xml:space="preserve"> to regulate gene expression in </w:t>
      </w:r>
      <w:r>
        <w:rPr>
          <w:i/>
        </w:rPr>
        <w:t>cis</w:t>
      </w:r>
      <w:r>
        <w:t xml:space="preserve"> and </w:t>
      </w:r>
      <w:r>
        <w:rPr>
          <w:i/>
        </w:rPr>
        <w:t>trans</w:t>
      </w:r>
      <w:r>
        <w:t xml:space="preserve">. Here we described a novel role for a myeloid-specific lncRNA as a potent regulator of inflammatory gene expression. This work will serve as a valuable resource of both </w:t>
      </w:r>
      <w:proofErr w:type="spellStart"/>
      <w:r>
        <w:t>lncRNAs</w:t>
      </w:r>
      <w:proofErr w:type="spellEnd"/>
      <w:r>
        <w:t xml:space="preserve"> and coding genes previously undiscovered in this pathway, as well as an important foundation for further mechanistic understanding of functional SEPs. </w:t>
      </w:r>
    </w:p>
    <w:p w:rsidR="005C41AC" w:rsidRDefault="00000000" w14:paraId="00000048" w14:textId="77777777">
      <w:pPr>
        <w:widowControl w:val="0"/>
        <w:spacing w:after="240"/>
        <w:jc w:val="both"/>
      </w:pPr>
      <w:r>
        <w:t xml:space="preserve"> </w:t>
      </w:r>
    </w:p>
    <w:p w:rsidR="005C41AC" w:rsidRDefault="00000000" w14:paraId="00000049" w14:textId="77777777">
      <w:pPr>
        <w:pStyle w:val="Heading2"/>
        <w:keepNext w:val="0"/>
        <w:keepLines w:val="0"/>
        <w:widowControl w:val="0"/>
        <w:spacing w:before="0" w:after="0"/>
        <w:jc w:val="both"/>
        <w:rPr>
          <w:b/>
          <w:sz w:val="22"/>
          <w:szCs w:val="22"/>
        </w:rPr>
      </w:pPr>
      <w:bookmarkStart w:name="_heading=h.17dp8vu" w:colFirst="0" w:colLast="0" w:id="21"/>
      <w:bookmarkEnd w:id="21"/>
      <w:r>
        <w:rPr>
          <w:b/>
          <w:sz w:val="22"/>
          <w:szCs w:val="22"/>
        </w:rPr>
        <w:t>Methods</w:t>
      </w:r>
    </w:p>
    <w:p w:rsidR="005C41AC" w:rsidRDefault="00000000" w14:paraId="0000004A" w14:textId="77777777">
      <w:pPr>
        <w:widowControl w:val="0"/>
      </w:pPr>
      <w:r>
        <w:t xml:space="preserve"> </w:t>
      </w:r>
    </w:p>
    <w:p w:rsidR="005C41AC" w:rsidRDefault="00000000" w14:paraId="0000004B" w14:textId="77777777">
      <w:pPr>
        <w:pStyle w:val="Heading3"/>
        <w:keepNext w:val="0"/>
        <w:keepLines w:val="0"/>
        <w:widowControl w:val="0"/>
        <w:spacing w:before="0" w:after="0"/>
        <w:jc w:val="both"/>
        <w:rPr>
          <w:color w:val="000000"/>
          <w:sz w:val="22"/>
          <w:szCs w:val="22"/>
          <w:u w:val="single"/>
        </w:rPr>
      </w:pPr>
      <w:bookmarkStart w:name="_heading=h.3rdcrjn" w:colFirst="0" w:colLast="0" w:id="22"/>
      <w:bookmarkEnd w:id="22"/>
      <w:r>
        <w:rPr>
          <w:color w:val="000000"/>
          <w:sz w:val="22"/>
          <w:szCs w:val="22"/>
          <w:u w:val="single"/>
        </w:rPr>
        <w:t>Cell lines</w:t>
      </w:r>
    </w:p>
    <w:p w:rsidR="005C41AC" w:rsidRDefault="00000000" w14:paraId="0000004C" w14:textId="77777777">
      <w:pPr>
        <w:widowControl w:val="0"/>
        <w:ind w:firstLine="20"/>
        <w:jc w:val="both"/>
      </w:pPr>
      <w:r>
        <w:t>Wildtype (WT) THP1 cells were obtained from ATCC. All THP1 cell lines were cultured in RPMI 1640 supplemented with 10% low-endotoxin fetal bovine serum (</w:t>
      </w:r>
      <w:proofErr w:type="spellStart"/>
      <w:r>
        <w:t>ThermoFisher</w:t>
      </w:r>
      <w:proofErr w:type="spellEnd"/>
      <w:r>
        <w:t>), 1X penicillin/streptomycin, and incubated at 37°C in 5% CO2.</w:t>
      </w:r>
    </w:p>
    <w:p w:rsidR="005C41AC" w:rsidRDefault="00000000" w14:paraId="0000004D" w14:textId="77777777">
      <w:pPr>
        <w:widowControl w:val="0"/>
        <w:jc w:val="both"/>
      </w:pPr>
      <w:r>
        <w:t xml:space="preserve"> </w:t>
      </w:r>
    </w:p>
    <w:p w:rsidR="005C41AC" w:rsidRDefault="00000000" w14:paraId="0000004E" w14:textId="77777777">
      <w:pPr>
        <w:widowControl w:val="0"/>
        <w:jc w:val="both"/>
        <w:rPr>
          <w:i/>
        </w:rPr>
      </w:pPr>
      <w:r>
        <w:rPr>
          <w:i/>
        </w:rPr>
        <w:t>Lentivirus production</w:t>
      </w:r>
    </w:p>
    <w:p w:rsidR="005C41AC" w:rsidRDefault="00000000" w14:paraId="0000004F" w14:textId="77777777">
      <w:pPr>
        <w:widowControl w:val="0"/>
        <w:ind w:firstLine="20"/>
        <w:jc w:val="both"/>
      </w:pPr>
      <w:r>
        <w:t xml:space="preserve">All constructs were </w:t>
      </w:r>
      <w:proofErr w:type="spellStart"/>
      <w:r>
        <w:t>cotransfected</w:t>
      </w:r>
      <w:proofErr w:type="spellEnd"/>
      <w:r>
        <w:t xml:space="preserve"> into HEK293T cells with lentiviral packaging vectors </w:t>
      </w:r>
      <w:proofErr w:type="spellStart"/>
      <w:r>
        <w:t>psPAX</w:t>
      </w:r>
      <w:proofErr w:type="spellEnd"/>
      <w:r>
        <w:t xml:space="preserve"> (</w:t>
      </w:r>
      <w:proofErr w:type="spellStart"/>
      <w:r>
        <w:t>Addgene</w:t>
      </w:r>
      <w:proofErr w:type="spellEnd"/>
      <w:r>
        <w:t xml:space="preserve"> cat#12260) and pMD2.g (</w:t>
      </w:r>
      <w:proofErr w:type="spellStart"/>
      <w:r>
        <w:t>Addgene</w:t>
      </w:r>
      <w:proofErr w:type="spellEnd"/>
      <w:r>
        <w:t xml:space="preserve"> cat#12259) using Lipofectamine 3000 (</w:t>
      </w:r>
      <w:proofErr w:type="spellStart"/>
      <w:r>
        <w:t>ThermoFisher</w:t>
      </w:r>
      <w:proofErr w:type="spellEnd"/>
      <w:r>
        <w:t xml:space="preserve"> cat# L3000001) according to the manufacturer's protocol. Viral supernatant was harvested </w:t>
      </w:r>
      <w:r>
        <w:rPr>
          <w:highlight w:val="white"/>
        </w:rPr>
        <w:t>72</w:t>
      </w:r>
      <w:r>
        <w:t xml:space="preserve"> hours post transfection. </w:t>
      </w:r>
    </w:p>
    <w:p w:rsidR="005C41AC" w:rsidRDefault="00000000" w14:paraId="00000050" w14:textId="77777777">
      <w:pPr>
        <w:widowControl w:val="0"/>
        <w:jc w:val="both"/>
      </w:pPr>
      <w:r>
        <w:t xml:space="preserve"> </w:t>
      </w:r>
    </w:p>
    <w:p w:rsidR="005C41AC" w:rsidRDefault="00000000" w14:paraId="00000051" w14:textId="77777777">
      <w:pPr>
        <w:widowControl w:val="0"/>
        <w:jc w:val="both"/>
        <w:rPr>
          <w:i/>
        </w:rPr>
      </w:pPr>
      <w:r>
        <w:rPr>
          <w:i/>
        </w:rPr>
        <w:t>THP1-NFkB-EGFP-dCasKRAB</w:t>
      </w:r>
    </w:p>
    <w:p w:rsidR="005C41AC" w:rsidRDefault="00000000" w14:paraId="00000052" w14:textId="77777777">
      <w:pPr>
        <w:widowControl w:val="0"/>
        <w:ind w:firstLine="20"/>
        <w:jc w:val="both"/>
      </w:pPr>
      <w:r>
        <w:t>We constructed a GFP-based NF-</w:t>
      </w:r>
      <w:proofErr w:type="spellStart"/>
      <w:r>
        <w:t>κB</w:t>
      </w:r>
      <w:proofErr w:type="spellEnd"/>
      <w:r>
        <w:t xml:space="preserve"> reporter system by adding 5x NF-</w:t>
      </w:r>
      <w:proofErr w:type="spellStart"/>
      <w:r>
        <w:t>κB</w:t>
      </w:r>
      <w:proofErr w:type="spellEnd"/>
      <w:r>
        <w:t xml:space="preserve">-binding motifs (GGGAATTTCC) upstream of the minimal CMV promoter-driven EGFP. THP1s were </w:t>
      </w:r>
      <w:proofErr w:type="spellStart"/>
      <w:r>
        <w:t>lentivirally</w:t>
      </w:r>
      <w:proofErr w:type="spellEnd"/>
      <w:r>
        <w:t xml:space="preserve"> infected and clonally selected for optimal reporter activity. Reporter cells were then </w:t>
      </w:r>
      <w:proofErr w:type="spellStart"/>
      <w:r>
        <w:t>lentivirally</w:t>
      </w:r>
      <w:proofErr w:type="spellEnd"/>
      <w:r>
        <w:t xml:space="preserve"> infected with the dCas9 construct that was constructed from a </w:t>
      </w:r>
      <w:proofErr w:type="spellStart"/>
      <w:r>
        <w:t>pSico</w:t>
      </w:r>
      <w:proofErr w:type="spellEnd"/>
      <w:r>
        <w:t xml:space="preserve"> lentiviral backbone with an EF1a promoter expressing T2A flanked genes: </w:t>
      </w:r>
      <w:proofErr w:type="spellStart"/>
      <w:r>
        <w:t>blastocidin</w:t>
      </w:r>
      <w:proofErr w:type="spellEnd"/>
      <w:r>
        <w:t xml:space="preserve">-resistant (blast), blue fluorescent protein, and humanized </w:t>
      </w:r>
      <w:proofErr w:type="spellStart"/>
      <w:r>
        <w:t>dCasKRAB</w:t>
      </w:r>
      <w:proofErr w:type="spellEnd"/>
      <w:r>
        <w:t xml:space="preserve">. Cells were clonally selected for knockdown efficiency greater than 90%. </w:t>
      </w:r>
    </w:p>
    <w:p w:rsidR="005C41AC" w:rsidRDefault="00000000" w14:paraId="00000053" w14:textId="77777777">
      <w:pPr>
        <w:widowControl w:val="0"/>
        <w:jc w:val="both"/>
      </w:pPr>
      <w:r>
        <w:t xml:space="preserve"> </w:t>
      </w:r>
    </w:p>
    <w:p w:rsidR="005C41AC" w:rsidRDefault="00000000" w14:paraId="00000054" w14:textId="77777777">
      <w:pPr>
        <w:widowControl w:val="0"/>
        <w:jc w:val="both"/>
        <w:rPr>
          <w:i/>
        </w:rPr>
      </w:pPr>
      <w:r>
        <w:rPr>
          <w:i/>
        </w:rPr>
        <w:t>THP1-NFkB-EGFP-dCasKRAB-sgRNA (LOUP knockdown)</w:t>
      </w:r>
    </w:p>
    <w:p w:rsidR="005C41AC" w:rsidRDefault="00000000" w14:paraId="00000055" w14:textId="77777777">
      <w:pPr>
        <w:widowControl w:val="0"/>
        <w:ind w:firstLine="20"/>
        <w:jc w:val="both"/>
      </w:pPr>
      <w:r>
        <w:t xml:space="preserve">NFkB-EGFP-CRISPRi-THP1 cells were </w:t>
      </w:r>
      <w:proofErr w:type="spellStart"/>
      <w:r>
        <w:t>lentivirally</w:t>
      </w:r>
      <w:proofErr w:type="spellEnd"/>
      <w:r>
        <w:t xml:space="preserve"> infected with sgRNAs. sgRNA constructs were made from a </w:t>
      </w:r>
      <w:proofErr w:type="spellStart"/>
      <w:r>
        <w:t>pSico</w:t>
      </w:r>
      <w:proofErr w:type="spellEnd"/>
      <w:r>
        <w:t xml:space="preserve"> lentiviral backbone driven by an EF1a promoter expressing T2A flanked genes: puromycin resistance and </w:t>
      </w:r>
      <w:proofErr w:type="spellStart"/>
      <w:r>
        <w:t>mCherry</w:t>
      </w:r>
      <w:proofErr w:type="spellEnd"/>
      <w:r>
        <w:t xml:space="preserve">. sgRNAs were expressed from a mouse U6 promoter. 20-Nucleotide forward/reverse gRNA oligonucleotides were annealed and cloned via the </w:t>
      </w:r>
      <w:proofErr w:type="spellStart"/>
      <w:r>
        <w:t>AarI</w:t>
      </w:r>
      <w:proofErr w:type="spellEnd"/>
      <w:r>
        <w:t xml:space="preserve"> site. </w:t>
      </w:r>
    </w:p>
    <w:p w:rsidR="005C41AC" w:rsidRDefault="00000000" w14:paraId="00000056" w14:textId="77777777">
      <w:pPr>
        <w:widowControl w:val="0"/>
        <w:jc w:val="both"/>
      </w:pPr>
      <w:r>
        <w:t xml:space="preserve"> </w:t>
      </w:r>
    </w:p>
    <w:p w:rsidR="005C41AC" w:rsidRDefault="00000000" w14:paraId="00000057" w14:textId="77777777">
      <w:pPr>
        <w:widowControl w:val="0"/>
        <w:jc w:val="both"/>
        <w:rPr>
          <w:i/>
        </w:rPr>
      </w:pPr>
      <w:commentRangeStart w:id="23"/>
      <w:r>
        <w:rPr>
          <w:i/>
        </w:rPr>
        <w:t xml:space="preserve">THP1-NFkB-EGFP-dCasKRAB- LOUP-/- </w:t>
      </w:r>
      <w:proofErr w:type="spellStart"/>
      <w:r>
        <w:rPr>
          <w:i/>
        </w:rPr>
        <w:t>sORF</w:t>
      </w:r>
      <w:proofErr w:type="spellEnd"/>
      <w:r>
        <w:rPr>
          <w:i/>
        </w:rPr>
        <w:t xml:space="preserve">+ </w:t>
      </w:r>
    </w:p>
    <w:p w:rsidR="005C41AC" w:rsidRDefault="00000000" w14:paraId="00000058" w14:textId="77777777">
      <w:pPr>
        <w:widowControl w:val="0"/>
        <w:ind w:firstLine="20"/>
        <w:jc w:val="both"/>
      </w:pPr>
      <w:proofErr w:type="spellStart"/>
      <w:r>
        <w:t>sORF</w:t>
      </w:r>
      <w:proofErr w:type="spellEnd"/>
      <w:r>
        <w:t xml:space="preserve">-GFP fragments were synthesized by Twist Biosciences and cloned into a </w:t>
      </w:r>
      <w:proofErr w:type="spellStart"/>
      <w:r>
        <w:t>pSico</w:t>
      </w:r>
      <w:proofErr w:type="spellEnd"/>
      <w:r>
        <w:t xml:space="preserve"> lentiviral backbone. Constructs were then packaged into lentiviral particles as described above. Unstimulated GFP+ cells were sorted by FACS on a BD </w:t>
      </w:r>
      <w:proofErr w:type="spellStart"/>
      <w:r>
        <w:t>FACSAria</w:t>
      </w:r>
      <w:proofErr w:type="spellEnd"/>
      <w:r>
        <w:t xml:space="preserve"> II two times to achieve a 100% </w:t>
      </w:r>
      <w:r>
        <w:t xml:space="preserve">GFP positive population assuming that GFP expression in unstimulated cells was not activation of the reporter. Cells were consistently cultured under </w:t>
      </w:r>
      <w:proofErr w:type="spellStart"/>
      <w:r>
        <w:t>blasticidin</w:t>
      </w:r>
      <w:proofErr w:type="spellEnd"/>
      <w:r>
        <w:t xml:space="preserve"> and puromycin to maintain active dCas9 and sgRNA expression.</w:t>
      </w:r>
    </w:p>
    <w:p w:rsidR="005C41AC" w:rsidRDefault="00000000" w14:paraId="00000059" w14:textId="77777777">
      <w:pPr>
        <w:widowControl w:val="0"/>
        <w:jc w:val="both"/>
      </w:pPr>
      <w:r>
        <w:t xml:space="preserve"> </w:t>
      </w:r>
      <w:commentRangeEnd w:id="23"/>
      <w:r w:rsidR="003E2D72">
        <w:rPr>
          <w:rStyle w:val="CommentReference"/>
        </w:rPr>
        <w:commentReference w:id="23"/>
      </w:r>
    </w:p>
    <w:p w:rsidR="005C41AC" w:rsidRDefault="00000000" w14:paraId="0000005A" w14:textId="77777777">
      <w:pPr>
        <w:widowControl w:val="0"/>
        <w:jc w:val="both"/>
        <w:rPr>
          <w:i/>
        </w:rPr>
      </w:pPr>
      <w:r>
        <w:rPr>
          <w:i/>
        </w:rPr>
        <w:t>THP1-NFkB-EGFP-Cas9</w:t>
      </w:r>
    </w:p>
    <w:p w:rsidR="005C41AC" w:rsidRDefault="00000000" w14:paraId="0000005B" w14:textId="77777777">
      <w:pPr>
        <w:widowControl w:val="0"/>
        <w:ind w:firstLine="20"/>
        <w:jc w:val="both"/>
      </w:pPr>
      <w:r>
        <w:t xml:space="preserve">The </w:t>
      </w:r>
      <w:proofErr w:type="spellStart"/>
      <w:r>
        <w:t>NFkB</w:t>
      </w:r>
      <w:proofErr w:type="spellEnd"/>
      <w:r>
        <w:t xml:space="preserve"> reporter was introduced as described above. The Cas9 construct was constructed from a </w:t>
      </w:r>
      <w:proofErr w:type="spellStart"/>
      <w:r>
        <w:t>pSico</w:t>
      </w:r>
      <w:proofErr w:type="spellEnd"/>
      <w:r>
        <w:t xml:space="preserve"> lentiviral backbone with an EF1a promoter expressing T2A flanked genes: </w:t>
      </w:r>
      <w:proofErr w:type="spellStart"/>
      <w:r>
        <w:t>blastocidin</w:t>
      </w:r>
      <w:proofErr w:type="spellEnd"/>
      <w:r>
        <w:t xml:space="preserve">-resistant (blast), blue fluorescent protein, and humanized </w:t>
      </w:r>
      <w:r>
        <w:rPr>
          <w:i/>
        </w:rPr>
        <w:t>Streptococcus pyogenes</w:t>
      </w:r>
      <w:r>
        <w:t xml:space="preserve"> Cas9.Cells were clonally selected for knockdown efficiency greater than 90%.</w:t>
      </w:r>
    </w:p>
    <w:p w:rsidR="005C41AC" w:rsidRDefault="005C41AC" w14:paraId="0000005C" w14:textId="77777777">
      <w:pPr>
        <w:widowControl w:val="0"/>
        <w:ind w:firstLine="20"/>
        <w:jc w:val="both"/>
      </w:pPr>
    </w:p>
    <w:p w:rsidR="005C41AC" w:rsidRDefault="00000000" w14:paraId="0000005D" w14:textId="77777777">
      <w:pPr>
        <w:jc w:val="both"/>
      </w:pPr>
      <w:r>
        <w:rPr>
          <w:i/>
        </w:rPr>
        <w:t>Primary Mouse Monocytes</w:t>
      </w:r>
    </w:p>
    <w:p w:rsidR="005C41AC" w:rsidRDefault="00000000" w14:paraId="0000005E" w14:textId="77777777">
      <w:pPr>
        <w:jc w:val="both"/>
        <w:rPr>
          <w:i/>
        </w:rPr>
      </w:pPr>
      <w:r>
        <w:t>Primary Mouse Monocytes were isolated by performing bone marrow extraction from 6 C57BL/6 mice per replicate followed by monocyte isolation using Monocyte Isolation Kit (Mouse) (</w:t>
      </w:r>
      <w:proofErr w:type="spellStart"/>
      <w:r>
        <w:t>Miltenyi</w:t>
      </w:r>
      <w:proofErr w:type="spellEnd"/>
      <w:r>
        <w:t xml:space="preserve">, 130-100-629). Cells were cultured in DMEM media supplemented with 10% Heat </w:t>
      </w:r>
      <w:proofErr w:type="spellStart"/>
      <w:r>
        <w:t>inactiated</w:t>
      </w:r>
      <w:proofErr w:type="spellEnd"/>
      <w:r>
        <w:t xml:space="preserve"> Fetal Bovine Serum, 1X Pen Strep, 1X Cipro. Cell lines cultured at 37°C with 5% CO2. </w:t>
      </w:r>
    </w:p>
    <w:p w:rsidR="005C41AC" w:rsidRDefault="00000000" w14:paraId="0000005F" w14:textId="77777777">
      <w:pPr>
        <w:widowControl w:val="0"/>
        <w:jc w:val="both"/>
      </w:pPr>
      <w:r>
        <w:t xml:space="preserve"> </w:t>
      </w:r>
    </w:p>
    <w:p w:rsidR="005C41AC" w:rsidRDefault="00000000" w14:paraId="00000060" w14:textId="77777777">
      <w:pPr>
        <w:pStyle w:val="Heading3"/>
        <w:keepNext w:val="0"/>
        <w:keepLines w:val="0"/>
        <w:widowControl w:val="0"/>
        <w:spacing w:before="0" w:after="0"/>
        <w:jc w:val="both"/>
        <w:rPr>
          <w:color w:val="000000"/>
          <w:sz w:val="22"/>
          <w:szCs w:val="22"/>
          <w:u w:val="single"/>
        </w:rPr>
      </w:pPr>
      <w:bookmarkStart w:name="_heading=h.26in1rg" w:colFirst="0" w:colLast="0" w:id="24"/>
      <w:bookmarkEnd w:id="24"/>
      <w:r>
        <w:rPr>
          <w:color w:val="000000"/>
          <w:sz w:val="22"/>
          <w:szCs w:val="22"/>
          <w:u w:val="single"/>
        </w:rPr>
        <w:t>Screening protocol</w:t>
      </w:r>
    </w:p>
    <w:p w:rsidR="005C41AC" w:rsidRDefault="00000000" w14:paraId="00000061" w14:textId="77777777">
      <w:pPr>
        <w:widowControl w:val="0"/>
        <w:jc w:val="both"/>
        <w:rPr>
          <w:i/>
        </w:rPr>
      </w:pPr>
      <w:r>
        <w:rPr>
          <w:i/>
        </w:rPr>
        <w:t xml:space="preserve"> </w:t>
      </w:r>
    </w:p>
    <w:p w:rsidR="005C41AC" w:rsidRDefault="00000000" w14:paraId="00000062" w14:textId="77777777">
      <w:pPr>
        <w:widowControl w:val="0"/>
        <w:jc w:val="both"/>
        <w:rPr>
          <w:i/>
        </w:rPr>
      </w:pPr>
      <w:r>
        <w:rPr>
          <w:i/>
        </w:rPr>
        <w:t>sgRNA library design and cloning</w:t>
      </w:r>
    </w:p>
    <w:p w:rsidR="005C41AC" w:rsidRDefault="00000000" w14:paraId="00000063" w14:textId="77777777">
      <w:pPr>
        <w:widowControl w:val="0"/>
        <w:ind w:firstLine="20"/>
        <w:jc w:val="both"/>
      </w:pPr>
      <w:r>
        <w:t xml:space="preserve">10 sgRNAs were designed for each TSS of hg19 annotated </w:t>
      </w:r>
      <w:proofErr w:type="spellStart"/>
      <w:r>
        <w:t>lncRNAs</w:t>
      </w:r>
      <w:proofErr w:type="spellEnd"/>
      <w:r>
        <w:t xml:space="preserve"> expressed in THP1s at baseline and upon stimulation. The sgRNA library also included 700 non-targeting control sgRNAs, and sgRNAs targeting 50 protein coding genes as positive controls. The sgRNA library was designed and cloned as previously described in (S. J. Liu et al., 2017). </w:t>
      </w:r>
    </w:p>
    <w:p w:rsidR="005C41AC" w:rsidRDefault="00000000" w14:paraId="00000064" w14:textId="77777777">
      <w:pPr>
        <w:widowControl w:val="0"/>
        <w:jc w:val="both"/>
        <w:rPr>
          <w:i/>
        </w:rPr>
      </w:pPr>
      <w:r>
        <w:rPr>
          <w:i/>
        </w:rPr>
        <w:t xml:space="preserve"> </w:t>
      </w:r>
    </w:p>
    <w:p w:rsidR="005C41AC" w:rsidRDefault="00000000" w14:paraId="00000065" w14:textId="77777777">
      <w:pPr>
        <w:widowControl w:val="0"/>
        <w:jc w:val="both"/>
        <w:rPr>
          <w:i/>
        </w:rPr>
      </w:pPr>
      <w:proofErr w:type="spellStart"/>
      <w:r>
        <w:rPr>
          <w:i/>
        </w:rPr>
        <w:t>CRISPRi</w:t>
      </w:r>
      <w:proofErr w:type="spellEnd"/>
      <w:r>
        <w:rPr>
          <w:i/>
        </w:rPr>
        <w:t xml:space="preserve"> </w:t>
      </w:r>
      <w:proofErr w:type="spellStart"/>
      <w:r>
        <w:rPr>
          <w:i/>
        </w:rPr>
        <w:t>NFkB</w:t>
      </w:r>
      <w:proofErr w:type="spellEnd"/>
      <w:r>
        <w:rPr>
          <w:i/>
        </w:rPr>
        <w:t xml:space="preserve"> FACS Screen</w:t>
      </w:r>
    </w:p>
    <w:p w:rsidR="005C41AC" w:rsidRDefault="00000000" w14:paraId="00000066" w14:textId="77777777">
      <w:pPr>
        <w:widowControl w:val="0"/>
        <w:ind w:firstLine="20"/>
        <w:jc w:val="both"/>
      </w:pPr>
      <w:r>
        <w:t xml:space="preserve">Library infected and selected THP1-NFkB-EGFP-CRISPRi-sgRNA cells were expanded to 2000X coverage. Cells were stimulated with LPS (200 ng/mL) for 24 h to induce expression of </w:t>
      </w:r>
      <w:proofErr w:type="spellStart"/>
      <w:r>
        <w:t>NFkB</w:t>
      </w:r>
      <w:proofErr w:type="spellEnd"/>
      <w:r>
        <w:t xml:space="preserve">-EGFP. Flow cytometry and PCR amplification of genomic sgRNA sequences were conducted as previously described in detail in (48). Screen was performed three times in three </w:t>
      </w:r>
      <w:proofErr w:type="gramStart"/>
      <w:r>
        <w:t>separate</w:t>
      </w:r>
      <w:proofErr w:type="gramEnd"/>
      <w:r>
        <w:t xml:space="preserve"> clonal THP1 lines (replicates A, B, C).</w:t>
      </w:r>
    </w:p>
    <w:p w:rsidR="005C41AC" w:rsidRDefault="00000000" w14:paraId="00000067" w14:textId="77777777">
      <w:pPr>
        <w:widowControl w:val="0"/>
        <w:jc w:val="both"/>
        <w:rPr>
          <w:i/>
        </w:rPr>
      </w:pPr>
      <w:r>
        <w:rPr>
          <w:i/>
        </w:rPr>
        <w:t xml:space="preserve"> </w:t>
      </w:r>
    </w:p>
    <w:p w:rsidR="005C41AC" w:rsidRDefault="00000000" w14:paraId="00000068" w14:textId="77777777">
      <w:pPr>
        <w:widowControl w:val="0"/>
        <w:jc w:val="both"/>
        <w:rPr>
          <w:i/>
        </w:rPr>
      </w:pPr>
      <w:proofErr w:type="spellStart"/>
      <w:r>
        <w:rPr>
          <w:i/>
        </w:rPr>
        <w:t>NFkB</w:t>
      </w:r>
      <w:proofErr w:type="spellEnd"/>
      <w:r>
        <w:rPr>
          <w:i/>
        </w:rPr>
        <w:t xml:space="preserve"> Screen Analysis</w:t>
      </w:r>
    </w:p>
    <w:p w:rsidR="005C41AC" w:rsidRDefault="00000000" w14:paraId="00000069" w14:textId="77777777">
      <w:pPr>
        <w:widowControl w:val="0"/>
        <w:ind w:firstLine="20"/>
        <w:jc w:val="both"/>
      </w:pPr>
      <w:r>
        <w:t xml:space="preserve">SgRNA guide adapters were removed with </w:t>
      </w:r>
      <w:proofErr w:type="spellStart"/>
      <w:r>
        <w:t>cutadapt</w:t>
      </w:r>
      <w:proofErr w:type="spellEnd"/>
      <w:r>
        <w:t xml:space="preserve"> (49</w:t>
      </w:r>
      <w:proofErr w:type="gramStart"/>
      <w:r>
        <w:t>)</w:t>
      </w:r>
      <w:proofErr w:type="gramEnd"/>
      <w:r>
        <w:t xml:space="preserve"> and counts were obtained with the </w:t>
      </w:r>
      <w:proofErr w:type="spellStart"/>
      <w:r>
        <w:t>MAGeCK</w:t>
      </w:r>
      <w:proofErr w:type="spellEnd"/>
      <w:r>
        <w:t xml:space="preserve"> count function from </w:t>
      </w:r>
      <w:proofErr w:type="spellStart"/>
      <w:r>
        <w:t>MAGeCK</w:t>
      </w:r>
      <w:proofErr w:type="spellEnd"/>
      <w:r>
        <w:t xml:space="preserve"> (50). Z-scores for each gene were found by analyzing each replicate independently with MAUDE (20). For each gene in the experiment, aggregate z-scores were generated using Stouffer’s method and a combined false-discovery rate was calculated. </w:t>
      </w:r>
    </w:p>
    <w:p w:rsidR="005C41AC" w:rsidRDefault="005C41AC" w14:paraId="0000006A" w14:textId="77777777">
      <w:pPr>
        <w:widowControl w:val="0"/>
        <w:jc w:val="both"/>
      </w:pPr>
    </w:p>
    <w:p w:rsidR="005C41AC" w:rsidRDefault="00000000" w14:paraId="0000006B" w14:textId="77777777">
      <w:pPr>
        <w:widowControl w:val="0"/>
        <w:jc w:val="both"/>
      </w:pPr>
      <w:proofErr w:type="spellStart"/>
      <w:r>
        <w:rPr>
          <w:i/>
        </w:rPr>
        <w:t>CRISPRi</w:t>
      </w:r>
      <w:proofErr w:type="spellEnd"/>
      <w:r>
        <w:rPr>
          <w:i/>
        </w:rPr>
        <w:t xml:space="preserve"> PMA Screen</w:t>
      </w:r>
      <w:r>
        <w:t xml:space="preserve"> </w:t>
      </w:r>
    </w:p>
    <w:p w:rsidR="005C41AC" w:rsidRDefault="00000000" w14:paraId="0000006C" w14:textId="7FA18500">
      <w:pPr>
        <w:widowControl w:val="0"/>
        <w:ind w:firstLine="20"/>
        <w:jc w:val="both"/>
      </w:pPr>
      <w:r w:rsidR="00000000">
        <w:rPr/>
        <w:t xml:space="preserve">THP1-NFkB-EGFP-CRISPRi-sgRNA were infected with the sgRNA library as previously described for the </w:t>
      </w:r>
      <w:r w:rsidR="00000000">
        <w:rPr/>
        <w:t>NFkB</w:t>
      </w:r>
      <w:r w:rsidR="00000000">
        <w:rPr/>
        <w:t xml:space="preserve"> screen. Three separate clonal cell lines were infected and ~7000X coverage was achieved. Triplicates were either left untreated or treated with 2nM PMA on days 0, 8, and 9. Undifferentiated cells were collected on day 11 and </w:t>
      </w:r>
      <w:r w:rsidR="00000000">
        <w:rPr/>
        <w:t>s</w:t>
      </w:r>
      <w:del w:author="Eric Malekos" w:date="2023-12-06T05:05:43.832Z" w:id="992469884">
        <w:r w:rsidDel="00000000">
          <w:delText>q</w:delText>
        </w:r>
      </w:del>
      <w:ins w:author="Eric Malekos" w:date="2023-12-06T05:05:43.886Z" w:id="1460360288">
        <w:r w:rsidR="1292EEE4">
          <w:t>g</w:t>
        </w:r>
      </w:ins>
      <w:r w:rsidR="00000000">
        <w:rPr/>
        <w:t>RNAs</w:t>
      </w:r>
      <w:r w:rsidR="00000000">
        <w:rPr/>
        <w:t xml:space="preserve"> were PCR amplified as previously described for the </w:t>
      </w:r>
      <w:r w:rsidR="00000000">
        <w:rPr/>
        <w:t>NFkB</w:t>
      </w:r>
      <w:r w:rsidR="00000000">
        <w:rPr/>
        <w:t xml:space="preserve"> screen. </w:t>
      </w:r>
    </w:p>
    <w:p w:rsidR="005C41AC" w:rsidRDefault="005C41AC" w14:paraId="0000006D" w14:textId="77777777">
      <w:pPr>
        <w:widowControl w:val="0"/>
        <w:ind w:firstLine="20"/>
        <w:jc w:val="both"/>
      </w:pPr>
    </w:p>
    <w:p w:rsidR="005C41AC" w:rsidRDefault="00000000" w14:paraId="0000006E" w14:textId="77777777">
      <w:pPr>
        <w:widowControl w:val="0"/>
        <w:jc w:val="both"/>
        <w:rPr>
          <w:i/>
        </w:rPr>
      </w:pPr>
      <w:r>
        <w:rPr>
          <w:i/>
        </w:rPr>
        <w:t>PMA Screen Analysis</w:t>
      </w:r>
    </w:p>
    <w:p w:rsidR="005C41AC" w:rsidRDefault="00000000" w14:paraId="0000006F" w14:textId="77777777">
      <w:pPr>
        <w:widowControl w:val="0"/>
        <w:jc w:val="both"/>
      </w:pPr>
      <w:r>
        <w:t xml:space="preserve">SgRNAs were counted and passed to DESeq2 for analysis. Default normalization was performed, and log2foldchange (L2FC) was calculated for each sgRNA between the PMA and No Treatment conditions. L2FC for the set of sgRNAs targeting each gene were compared to L2FC of all negative controls by Mann-Whitney U (MWU) test. PMA replicate B was excluded from the analysis as it fell below 500X sgRNA coverage over the course of the experiment. </w:t>
      </w:r>
    </w:p>
    <w:p w:rsidR="005C41AC" w:rsidRDefault="005C41AC" w14:paraId="00000070" w14:textId="77777777">
      <w:pPr>
        <w:widowControl w:val="0"/>
      </w:pPr>
    </w:p>
    <w:p w:rsidR="005C41AC" w:rsidRDefault="00000000" w14:paraId="00000071" w14:textId="77777777">
      <w:pPr>
        <w:pStyle w:val="Heading3"/>
        <w:keepNext w:val="0"/>
        <w:keepLines w:val="0"/>
        <w:widowControl w:val="0"/>
        <w:spacing w:before="0" w:after="0"/>
        <w:jc w:val="both"/>
        <w:rPr>
          <w:i/>
          <w:color w:val="000000"/>
          <w:sz w:val="22"/>
          <w:szCs w:val="22"/>
        </w:rPr>
      </w:pPr>
      <w:bookmarkStart w:name="_heading=h.lnxbz9" w:colFirst="0" w:colLast="0" w:id="25"/>
      <w:bookmarkEnd w:id="25"/>
      <w:r>
        <w:rPr>
          <w:i/>
          <w:color w:val="000000"/>
          <w:sz w:val="22"/>
          <w:szCs w:val="22"/>
        </w:rPr>
        <w:t>Sequencing Data</w:t>
      </w:r>
    </w:p>
    <w:p w:rsidR="005C41AC" w:rsidRDefault="00000000" w14:paraId="00000072" w14:textId="77777777">
      <w:pPr>
        <w:widowControl w:val="0"/>
        <w:ind w:firstLine="20"/>
        <w:jc w:val="both"/>
      </w:pPr>
      <w:r>
        <w:t>Human RNA-Seq data are from (51) and available at GSE147310. We previously published the mouse BMDM RNA-Seq Data (52</w:t>
      </w:r>
      <w:proofErr w:type="gramStart"/>
      <w:r>
        <w:t>)</w:t>
      </w:r>
      <w:proofErr w:type="gramEnd"/>
      <w:r>
        <w:t xml:space="preserve"> and it is available at GSE141754. Data pertaining to </w:t>
      </w:r>
      <w:proofErr w:type="spellStart"/>
      <w:r>
        <w:t>ATACSeq</w:t>
      </w:r>
      <w:proofErr w:type="spellEnd"/>
      <w:r>
        <w:t xml:space="preserve">, </w:t>
      </w:r>
      <w:proofErr w:type="spellStart"/>
      <w:r>
        <w:t>ChIPSeq</w:t>
      </w:r>
      <w:proofErr w:type="spellEnd"/>
      <w:r>
        <w:t xml:space="preserve"> and </w:t>
      </w:r>
      <w:proofErr w:type="spellStart"/>
      <w:r>
        <w:t>HiC</w:t>
      </w:r>
      <w:proofErr w:type="spellEnd"/>
      <w:r>
        <w:t xml:space="preserve"> analyses in THP1s were originally reported in (</w:t>
      </w:r>
      <w:proofErr w:type="spellStart"/>
      <w:r>
        <w:t>Phanstiel</w:t>
      </w:r>
      <w:proofErr w:type="spellEnd"/>
      <w:r>
        <w:t xml:space="preserve"> et al., 2017) and are available at GEO: GSE96800 and SRA: PRJNA385337. </w:t>
      </w:r>
      <w:proofErr w:type="spellStart"/>
      <w:r>
        <w:t>RiboSeq</w:t>
      </w:r>
      <w:proofErr w:type="spellEnd"/>
      <w:r>
        <w:t xml:space="preserve"> data is from (Ansari et al., 2022; Fritsch et al., 2012; </w:t>
      </w:r>
      <w:proofErr w:type="spellStart"/>
      <w:r>
        <w:t>Su</w:t>
      </w:r>
      <w:proofErr w:type="spellEnd"/>
      <w:r>
        <w:t xml:space="preserve"> et al., 2015), with data available at GSE208041, GSE66810, GSE39561 respectively. BMDC CTCF </w:t>
      </w:r>
      <w:proofErr w:type="spellStart"/>
      <w:r>
        <w:t>ChIP</w:t>
      </w:r>
      <w:proofErr w:type="spellEnd"/>
      <w:r>
        <w:t xml:space="preserve">-Seq is deposited at GSE36099 (53). BMDM ATAC-Seq and H3K27ac </w:t>
      </w:r>
      <w:proofErr w:type="spellStart"/>
      <w:r>
        <w:t>ChIP</w:t>
      </w:r>
      <w:proofErr w:type="spellEnd"/>
      <w:r>
        <w:t xml:space="preserve">-Seq was used from the C57 strain deposited at GSE109965 (54). </w:t>
      </w:r>
    </w:p>
    <w:p w:rsidR="005C41AC" w:rsidRDefault="00000000" w14:paraId="00000073" w14:textId="77777777">
      <w:pPr>
        <w:widowControl w:val="0"/>
        <w:jc w:val="both"/>
        <w:rPr>
          <w:color w:val="FF0000"/>
        </w:rPr>
      </w:pPr>
      <w:r>
        <w:rPr>
          <w:color w:val="FF0000"/>
        </w:rPr>
        <w:t xml:space="preserve"> </w:t>
      </w:r>
    </w:p>
    <w:p w:rsidR="005C41AC" w:rsidRDefault="00000000" w14:paraId="00000074" w14:textId="77777777">
      <w:pPr>
        <w:widowControl w:val="0"/>
        <w:jc w:val="both"/>
        <w:rPr>
          <w:i/>
        </w:rPr>
      </w:pPr>
      <w:r>
        <w:rPr>
          <w:i/>
        </w:rPr>
        <w:t xml:space="preserve">ATAC and </w:t>
      </w:r>
      <w:proofErr w:type="spellStart"/>
      <w:r>
        <w:rPr>
          <w:i/>
        </w:rPr>
        <w:t>ChIP</w:t>
      </w:r>
      <w:proofErr w:type="spellEnd"/>
      <w:r>
        <w:rPr>
          <w:i/>
        </w:rPr>
        <w:t>-Seq</w:t>
      </w:r>
    </w:p>
    <w:p w:rsidR="005C41AC" w:rsidRDefault="00000000" w14:paraId="00000075" w14:textId="77777777">
      <w:pPr>
        <w:widowControl w:val="0"/>
        <w:ind w:firstLine="20"/>
        <w:jc w:val="both"/>
      </w:pPr>
      <w:r>
        <w:t xml:space="preserve">Adapters were trimmed with </w:t>
      </w:r>
      <w:proofErr w:type="spellStart"/>
      <w:r>
        <w:t>Ngmerge</w:t>
      </w:r>
      <w:proofErr w:type="spellEnd"/>
      <w:r>
        <w:t xml:space="preserve"> (55) and mapped to GRCh38 primary assembly for human, or GRCm39 for mouse, with Bowtie2 (--very-</w:t>
      </w:r>
      <w:proofErr w:type="gramStart"/>
      <w:r>
        <w:t>sensitive  --</w:t>
      </w:r>
      <w:proofErr w:type="spellStart"/>
      <w:proofErr w:type="gramEnd"/>
      <w:r>
        <w:t>maxins</w:t>
      </w:r>
      <w:proofErr w:type="spellEnd"/>
      <w:r>
        <w:t xml:space="preserve"> 1000) (56). Replicates were merged and alignments were converted to </w:t>
      </w:r>
      <w:proofErr w:type="spellStart"/>
      <w:r>
        <w:t>BigWig</w:t>
      </w:r>
      <w:proofErr w:type="spellEnd"/>
      <w:r>
        <w:t xml:space="preserve"> tracks with the </w:t>
      </w:r>
      <w:proofErr w:type="spellStart"/>
      <w:r>
        <w:t>bamCoverage</w:t>
      </w:r>
      <w:proofErr w:type="spellEnd"/>
      <w:r>
        <w:t xml:space="preserve"> (--</w:t>
      </w:r>
      <w:proofErr w:type="spellStart"/>
      <w:r>
        <w:t>binsize</w:t>
      </w:r>
      <w:proofErr w:type="spellEnd"/>
      <w:r>
        <w:t xml:space="preserve"> 1) module from </w:t>
      </w:r>
      <w:proofErr w:type="spellStart"/>
      <w:r>
        <w:t>deepTools</w:t>
      </w:r>
      <w:proofErr w:type="spellEnd"/>
      <w:r>
        <w:t xml:space="preserve"> (57). </w:t>
      </w:r>
    </w:p>
    <w:p w:rsidR="005C41AC" w:rsidRDefault="005C41AC" w14:paraId="00000076" w14:textId="77777777">
      <w:pPr>
        <w:widowControl w:val="0"/>
        <w:jc w:val="both"/>
      </w:pPr>
    </w:p>
    <w:p w:rsidR="005C41AC" w:rsidRDefault="00000000" w14:paraId="00000077" w14:textId="77777777">
      <w:pPr>
        <w:widowControl w:val="0"/>
        <w:jc w:val="both"/>
      </w:pPr>
      <w:proofErr w:type="spellStart"/>
      <w:r>
        <w:rPr>
          <w:i/>
        </w:rPr>
        <w:t>Liftover</w:t>
      </w:r>
      <w:proofErr w:type="spellEnd"/>
      <w:r>
        <w:rPr>
          <w:i/>
        </w:rPr>
        <w:t xml:space="preserve"> of mouse tracks</w:t>
      </w:r>
    </w:p>
    <w:p w:rsidR="005C41AC" w:rsidRDefault="00000000" w14:paraId="00000078" w14:textId="77777777">
      <w:pPr>
        <w:widowControl w:val="0"/>
        <w:jc w:val="both"/>
        <w:rPr>
          <w:del w:author="Eric Malekos" w:date="2023-12-06T05:04:08.76Z" w:id="1002929454"/>
        </w:rPr>
      </w:pPr>
      <w:r w:rsidR="00000000">
        <w:rPr/>
        <w:t>Mouse alignments were lifted to GRCh38 with the “</w:t>
      </w:r>
      <w:r w:rsidR="00000000">
        <w:rPr/>
        <w:t>liftover</w:t>
      </w:r>
      <w:r w:rsidR="00000000">
        <w:rPr/>
        <w:t xml:space="preserve">” utility from the UCSC Genome Browser’s </w:t>
      </w:r>
      <w:r w:rsidR="00000000">
        <w:rPr/>
        <w:t>kent</w:t>
      </w:r>
      <w:r w:rsidR="00000000">
        <w:rPr/>
        <w:t xml:space="preserve"> tools using hg38.mm39.all.chain.gz. Alignments were visualized using </w:t>
      </w:r>
      <w:r w:rsidR="00000000">
        <w:rPr/>
        <w:t>pyGenomeTracks</w:t>
      </w:r>
      <w:r w:rsidR="00000000">
        <w:rPr/>
        <w:t xml:space="preserve"> (58).</w:t>
      </w:r>
    </w:p>
    <w:p w:rsidR="005C41AC" w:rsidRDefault="005C41AC" w14:paraId="00000079" w14:textId="77777777">
      <w:pPr>
        <w:widowControl w:val="0"/>
        <w:jc w:val="both"/>
      </w:pPr>
    </w:p>
    <w:p w:rsidR="005C41AC" w:rsidRDefault="005C41AC" w14:paraId="0000007A" w14:textId="77777777">
      <w:pPr>
        <w:widowControl w:val="0"/>
        <w:jc w:val="both"/>
      </w:pPr>
    </w:p>
    <w:p w:rsidR="005C41AC" w:rsidRDefault="00000000" w14:paraId="0000007B" w14:textId="77777777">
      <w:pPr>
        <w:widowControl w:val="0"/>
        <w:jc w:val="both"/>
        <w:rPr>
          <w:i/>
        </w:rPr>
      </w:pPr>
      <w:proofErr w:type="spellStart"/>
      <w:r>
        <w:rPr>
          <w:i/>
        </w:rPr>
        <w:t>HiC</w:t>
      </w:r>
      <w:proofErr w:type="spellEnd"/>
    </w:p>
    <w:p w:rsidR="005C41AC" w:rsidRDefault="00000000" w14:paraId="0000007C" w14:textId="77777777">
      <w:pPr>
        <w:widowControl w:val="0"/>
        <w:ind w:firstLine="20"/>
        <w:jc w:val="both"/>
      </w:pPr>
      <w:proofErr w:type="gramStart"/>
      <w:r>
        <w:t>Paired-end</w:t>
      </w:r>
      <w:proofErr w:type="gramEnd"/>
      <w:r>
        <w:t xml:space="preserve"> reads from untreated or PMA treated THP1s were deduplicated with </w:t>
      </w:r>
      <w:proofErr w:type="spellStart"/>
      <w:r>
        <w:t>BBMap</w:t>
      </w:r>
      <w:proofErr w:type="spellEnd"/>
      <w:r>
        <w:t xml:space="preserve"> </w:t>
      </w:r>
      <w:proofErr w:type="spellStart"/>
      <w:r>
        <w:t>clumpify</w:t>
      </w:r>
      <w:proofErr w:type="spellEnd"/>
      <w:r>
        <w:t xml:space="preserve"> (dedupe=t </w:t>
      </w:r>
      <w:proofErr w:type="spellStart"/>
      <w:r>
        <w:t>ziplevel</w:t>
      </w:r>
      <w:proofErr w:type="spellEnd"/>
      <w:r>
        <w:t xml:space="preserve">=3 reorder=t </w:t>
      </w:r>
      <w:proofErr w:type="spellStart"/>
      <w:r>
        <w:t>compresstemp</w:t>
      </w:r>
      <w:proofErr w:type="spellEnd"/>
      <w:r>
        <w:t xml:space="preserve">=f </w:t>
      </w:r>
      <w:proofErr w:type="spellStart"/>
      <w:r>
        <w:t>deleteinput</w:t>
      </w:r>
      <w:proofErr w:type="spellEnd"/>
      <w:r>
        <w:t xml:space="preserve">=t). </w:t>
      </w:r>
      <w:proofErr w:type="spellStart"/>
      <w:r>
        <w:t>Fastqs</w:t>
      </w:r>
      <w:proofErr w:type="spellEnd"/>
      <w:r>
        <w:t xml:space="preserve"> were converted to Pairs format with </w:t>
      </w:r>
      <w:proofErr w:type="spellStart"/>
      <w:r>
        <w:t>Chromap</w:t>
      </w:r>
      <w:proofErr w:type="spellEnd"/>
      <w:r>
        <w:t xml:space="preserve"> (-e 4 -q 1 --split-alignment --pairs) (59) and replicates were merged with </w:t>
      </w:r>
      <w:proofErr w:type="spellStart"/>
      <w:r>
        <w:t>Pairtools</w:t>
      </w:r>
      <w:proofErr w:type="spellEnd"/>
      <w:r>
        <w:t xml:space="preserve"> (Open2C et al., 2023). Cool format files were generated with Cooler (cooler </w:t>
      </w:r>
      <w:proofErr w:type="spellStart"/>
      <w:r>
        <w:t>cload</w:t>
      </w:r>
      <w:proofErr w:type="spellEnd"/>
      <w:r>
        <w:t xml:space="preserve"> pairs) at 5kb resolution, then normalized with </w:t>
      </w:r>
      <w:proofErr w:type="spellStart"/>
      <w:r>
        <w:t>hicNormalize</w:t>
      </w:r>
      <w:proofErr w:type="spellEnd"/>
      <w:r>
        <w:t xml:space="preserve"> (-n smallest -</w:t>
      </w:r>
      <w:proofErr w:type="spellStart"/>
      <w:r>
        <w:t>sz</w:t>
      </w:r>
      <w:proofErr w:type="spellEnd"/>
      <w:r>
        <w:t xml:space="preserve"> 1.0) and Knight-Ruiz corrected with </w:t>
      </w:r>
      <w:proofErr w:type="spellStart"/>
      <w:r>
        <w:t>hicCorrectMatrix</w:t>
      </w:r>
      <w:proofErr w:type="spellEnd"/>
      <w:r>
        <w:t xml:space="preserve"> (--</w:t>
      </w:r>
      <w:proofErr w:type="spellStart"/>
      <w:r>
        <w:t>correctionMethod</w:t>
      </w:r>
      <w:proofErr w:type="spellEnd"/>
      <w:r>
        <w:t xml:space="preserve"> KR) (</w:t>
      </w:r>
      <w:proofErr w:type="spellStart"/>
      <w:r>
        <w:t>Abdennur</w:t>
      </w:r>
      <w:proofErr w:type="spellEnd"/>
      <w:r>
        <w:t xml:space="preserve"> and </w:t>
      </w:r>
      <w:proofErr w:type="spellStart"/>
      <w:r>
        <w:t>Mirny</w:t>
      </w:r>
      <w:proofErr w:type="spellEnd"/>
      <w:r>
        <w:t xml:space="preserve">, 2020). TADs were called with </w:t>
      </w:r>
      <w:proofErr w:type="spellStart"/>
      <w:r>
        <w:t>hicFindTADs</w:t>
      </w:r>
      <w:proofErr w:type="spellEnd"/>
      <w:r>
        <w:t xml:space="preserve"> </w:t>
      </w:r>
      <w:proofErr w:type="gramStart"/>
      <w:r>
        <w:t>( --</w:t>
      </w:r>
      <w:proofErr w:type="spellStart"/>
      <w:proofErr w:type="gramEnd"/>
      <w:r>
        <w:t>minDepth</w:t>
      </w:r>
      <w:proofErr w:type="spellEnd"/>
      <w:r>
        <w:t xml:space="preserve"> 15000 --</w:t>
      </w:r>
      <w:proofErr w:type="spellStart"/>
      <w:r>
        <w:t>maxDepth</w:t>
      </w:r>
      <w:proofErr w:type="spellEnd"/>
      <w:r>
        <w:t xml:space="preserve"> 150000 --step 15000 --</w:t>
      </w:r>
      <w:proofErr w:type="spellStart"/>
      <w:r>
        <w:t>thresholdComparisons</w:t>
      </w:r>
      <w:proofErr w:type="spellEnd"/>
      <w:r>
        <w:t xml:space="preserve"> 0.05 --delta 0.01 --</w:t>
      </w:r>
      <w:proofErr w:type="spellStart"/>
      <w:r>
        <w:t>correctForMultipleTesting</w:t>
      </w:r>
      <w:proofErr w:type="spellEnd"/>
      <w:r>
        <w:t xml:space="preserve"> </w:t>
      </w:r>
      <w:proofErr w:type="spellStart"/>
      <w:r>
        <w:t>fdr</w:t>
      </w:r>
      <w:proofErr w:type="spellEnd"/>
      <w:r>
        <w:t xml:space="preserve">) from the </w:t>
      </w:r>
      <w:proofErr w:type="spellStart"/>
      <w:r>
        <w:t>HiCExplorer</w:t>
      </w:r>
      <w:proofErr w:type="spellEnd"/>
      <w:r>
        <w:t xml:space="preserve"> suite (60).</w:t>
      </w:r>
    </w:p>
    <w:p w:rsidR="005C41AC" w:rsidRDefault="00000000" w14:paraId="0000007D" w14:textId="77777777">
      <w:pPr>
        <w:widowControl w:val="0"/>
        <w:jc w:val="both"/>
      </w:pPr>
      <w:r>
        <w:t xml:space="preserve"> </w:t>
      </w:r>
    </w:p>
    <w:p w:rsidR="005C41AC" w:rsidRDefault="00000000" w14:paraId="0000007E" w14:textId="77777777">
      <w:pPr>
        <w:widowControl w:val="0"/>
        <w:jc w:val="both"/>
        <w:rPr>
          <w:i/>
        </w:rPr>
      </w:pPr>
      <w:r>
        <w:rPr>
          <w:i/>
        </w:rPr>
        <w:t>Differential transcript usage</w:t>
      </w:r>
    </w:p>
    <w:p w:rsidR="005C41AC" w:rsidRDefault="00000000" w14:paraId="0000007F" w14:textId="6A4AA566">
      <w:pPr>
        <w:widowControl w:val="0"/>
        <w:jc w:val="both"/>
      </w:pPr>
      <w:r w:rsidR="00000000">
        <w:rPr/>
        <w:t xml:space="preserve">Mouse RNA-Seq was quantified with Salmon (61) against our previously published BMDM transcriptome (52). To reduce complexity, representative gene models were selected as in </w:t>
      </w:r>
      <w:r w:rsidR="00000000">
        <w:rPr/>
        <w:t>Table</w:t>
      </w:r>
      <w:r w:rsidR="00000000">
        <w:rPr/>
        <w:t xml:space="preserve"> </w:t>
      </w:r>
      <w:ins w:author="Eric Malekos" w:date="2023-12-06T05:01:29.218Z" w:id="1447635613">
        <w:r w:rsidR="24BEA3E3">
          <w:t>S8</w:t>
        </w:r>
      </w:ins>
      <w:del w:author="Eric Malekos" w:date="2023-12-06T04:55:04.815Z" w:id="609734962">
        <w:r w:rsidDel="00000000">
          <w:delText>LASTSUPPLEMENTAL</w:delText>
        </w:r>
        <w:r w:rsidDel="00000000">
          <w:delText>TABLE</w:delText>
        </w:r>
        <w:r w:rsidDel="00000000">
          <w:delText xml:space="preserve"> </w:delText>
        </w:r>
      </w:del>
      <w:ins w:author="Eric Malekos" w:date="2023-12-06T04:55:04.852Z" w:id="580146633">
        <w:r w:rsidR="7A152C00">
          <w:t>t</w:t>
        </w:r>
      </w:ins>
      <w:r w:rsidR="00000000">
        <w:rPr/>
        <w:t xml:space="preserve">to represent the isoforms of </w:t>
      </w:r>
      <w:r w:rsidRPr="63836ABC" w:rsidR="00000000">
        <w:rPr>
          <w:i w:val="1"/>
          <w:iCs w:val="1"/>
        </w:rPr>
        <w:t>Loup</w:t>
      </w:r>
      <w:r w:rsidR="00000000">
        <w:rPr/>
        <w:t xml:space="preserve"> and </w:t>
      </w:r>
      <w:r w:rsidRPr="63836ABC" w:rsidR="00000000">
        <w:rPr>
          <w:i w:val="1"/>
          <w:iCs w:val="1"/>
        </w:rPr>
        <w:t>Spi1</w:t>
      </w:r>
      <w:r w:rsidR="00000000">
        <w:rPr/>
        <w:t xml:space="preserve">. TPMs were imported with </w:t>
      </w:r>
      <w:r w:rsidR="00000000">
        <w:rPr/>
        <w:t>Tximport</w:t>
      </w:r>
      <w:r w:rsidR="00000000">
        <w:rPr/>
        <w:t xml:space="preserve"> (62</w:t>
      </w:r>
      <w:r w:rsidR="00000000">
        <w:rPr/>
        <w:t>)</w:t>
      </w:r>
      <w:r w:rsidR="00000000">
        <w:rPr/>
        <w:t xml:space="preserve"> and relative transcript usage calculated with </w:t>
      </w:r>
      <w:r w:rsidR="00000000">
        <w:rPr/>
        <w:t>DRIMSeq</w:t>
      </w:r>
      <w:ins w:author="Eric Malekos" w:date="2023-12-06T05:06:54.655Z" w:id="1190027173">
        <w:r w:rsidR="6FAC2DA3">
          <w:t xml:space="preserve"> (PMID: 28105305)</w:t>
        </w:r>
      </w:ins>
      <w:r w:rsidR="00000000">
        <w:rPr/>
        <w:t xml:space="preserve"> by treating the Loup, Spi1_AFE1 and Spi2_AFE2, all of which </w:t>
      </w:r>
      <w:del w:author="Eric Malekos" w:date="2023-12-06T05:07:14.275Z" w:id="616138551">
        <w:r w:rsidDel="00000000">
          <w:delText xml:space="preserve">originate </w:delText>
        </w:r>
      </w:del>
      <w:ins w:author="Eric Malekos" w:date="2023-12-06T05:07:16.339Z" w:id="1973902246">
        <w:r w:rsidR="5E978693">
          <w:t xml:space="preserve">begin </w:t>
        </w:r>
      </w:ins>
      <w:r w:rsidR="00000000">
        <w:rPr/>
        <w:t>at the upstream exon</w:t>
      </w:r>
      <w:ins w:author="Eric Malekos" w:date="2023-12-06T05:07:09.052Z" w:id="1201883930">
        <w:r w:rsidR="12B01171">
          <w:t>,</w:t>
        </w:r>
      </w:ins>
      <w:r w:rsidR="00000000">
        <w:rPr/>
        <w:t xml:space="preserve"> as a single feature.</w:t>
      </w:r>
    </w:p>
    <w:p w:rsidR="005C41AC" w:rsidRDefault="005C41AC" w14:paraId="00000082" w14:textId="77777777">
      <w:pPr>
        <w:widowControl w:val="0"/>
        <w:jc w:val="both"/>
      </w:pPr>
    </w:p>
    <w:p w:rsidR="005C41AC" w:rsidRDefault="00000000" w14:paraId="00000083" w14:textId="77777777">
      <w:pPr>
        <w:widowControl w:val="0"/>
        <w:jc w:val="both"/>
        <w:rPr>
          <w:i/>
        </w:rPr>
      </w:pPr>
      <w:proofErr w:type="spellStart"/>
      <w:r>
        <w:rPr>
          <w:i/>
        </w:rPr>
        <w:t>Ribo</w:t>
      </w:r>
      <w:proofErr w:type="spellEnd"/>
      <w:r>
        <w:rPr>
          <w:i/>
        </w:rPr>
        <w:t>-Seq</w:t>
      </w:r>
    </w:p>
    <w:p w:rsidR="005C41AC" w:rsidRDefault="00000000" w14:paraId="00000084" w14:textId="2F7D5274">
      <w:pPr>
        <w:widowControl w:val="0"/>
        <w:ind w:firstLine="20"/>
        <w:jc w:val="both"/>
      </w:pPr>
      <w:r w:rsidR="00000000">
        <w:rPr/>
        <w:t xml:space="preserve">Adapters were removed with </w:t>
      </w:r>
      <w:r w:rsidR="00000000">
        <w:rPr/>
        <w:t>Cutadapt</w:t>
      </w:r>
      <w:r w:rsidR="00000000">
        <w:rPr/>
        <w:t xml:space="preserve"> (49). A tRNA/rRNA index was built with Bowtie2 (56) and mapped reads were discarded. The remaining reads were mapped with STAR</w:t>
      </w:r>
      <w:ins w:author="Eric Malekos" w:date="2023-12-06T04:53:29.828Z" w:id="648282394">
        <w:r w:rsidR="1C821C7C">
          <w:t xml:space="preserve"> in end-to-end mode</w:t>
        </w:r>
      </w:ins>
      <w:r w:rsidR="00000000">
        <w:rPr/>
        <w:t xml:space="preserve"> to the Hg38 genome, guided by a custom annotation set composed of </w:t>
      </w:r>
      <w:r w:rsidR="00000000">
        <w:rPr/>
        <w:t>Gencode</w:t>
      </w:r>
      <w:r w:rsidR="00000000">
        <w:rPr/>
        <w:t xml:space="preserve"> v41 merged with the published isoform atlas from primary macrophages (31). Multimapping reads were discarded.</w:t>
      </w:r>
    </w:p>
    <w:p w:rsidR="005C41AC" w:rsidRDefault="005C41AC" w14:paraId="00000085" w14:textId="77777777">
      <w:pPr>
        <w:widowControl w:val="0"/>
        <w:ind w:firstLine="20"/>
        <w:jc w:val="both"/>
      </w:pPr>
    </w:p>
    <w:p w:rsidR="005C41AC" w:rsidRDefault="00000000" w14:paraId="00000086" w14:textId="77777777">
      <w:pPr>
        <w:pStyle w:val="Heading3"/>
        <w:keepNext w:val="0"/>
        <w:keepLines w:val="0"/>
        <w:widowControl w:val="0"/>
        <w:spacing w:before="0" w:after="0"/>
        <w:jc w:val="both"/>
        <w:rPr>
          <w:color w:val="000000"/>
          <w:sz w:val="22"/>
          <w:szCs w:val="22"/>
          <w:u w:val="single"/>
        </w:rPr>
      </w:pPr>
      <w:bookmarkStart w:name="_heading=h.35nkun2" w:colFirst="0" w:colLast="0" w:id="26"/>
      <w:bookmarkEnd w:id="26"/>
      <w:r>
        <w:rPr>
          <w:color w:val="000000"/>
          <w:sz w:val="22"/>
          <w:szCs w:val="22"/>
          <w:u w:val="single"/>
        </w:rPr>
        <w:t xml:space="preserve">Western </w:t>
      </w:r>
      <w:proofErr w:type="spellStart"/>
      <w:r>
        <w:rPr>
          <w:color w:val="000000"/>
          <w:sz w:val="22"/>
          <w:szCs w:val="22"/>
          <w:u w:val="single"/>
        </w:rPr>
        <w:t>Bloting</w:t>
      </w:r>
      <w:proofErr w:type="spellEnd"/>
    </w:p>
    <w:p w:rsidR="005C41AC" w:rsidRDefault="00000000" w14:paraId="00000087" w14:textId="77777777">
      <w:pPr>
        <w:widowControl w:val="0"/>
        <w:ind w:firstLine="20"/>
        <w:jc w:val="both"/>
      </w:pPr>
      <w:r>
        <w:t xml:space="preserve">Cell lysates were quantified by the </w:t>
      </w:r>
      <w:proofErr w:type="spellStart"/>
      <w:r>
        <w:t>Pierce</w:t>
      </w:r>
      <w:r>
        <w:rPr>
          <w:vertAlign w:val="superscript"/>
        </w:rPr>
        <w:t>TM</w:t>
      </w:r>
      <w:proofErr w:type="spellEnd"/>
      <w:r>
        <w:t xml:space="preserve"> BCA Protein Assay Kit. Equal amounts of protein (15 ug) of each sample were denatured at 70°C for 10 min prior to loading on 12% SDS-PAGE. Samples were transferred to polyvinylidene difluoride (PVDF) membranes using the Trans-Blot Turbo Transfer System (Bio-Rad), blocked with TBST (1x Tris buffered saline with 0.1% Tween 20) supplemented with 5% (</w:t>
      </w:r>
      <w:proofErr w:type="spellStart"/>
      <w:r>
        <w:t>wt</w:t>
      </w:r>
      <w:proofErr w:type="spellEnd"/>
      <w:r>
        <w:t xml:space="preserve">/vol) BSA for 1 </w:t>
      </w:r>
      <w:proofErr w:type="spellStart"/>
      <w:r>
        <w:t>hr</w:t>
      </w:r>
      <w:proofErr w:type="spellEnd"/>
      <w:r>
        <w:t xml:space="preserve"> and blotted with PU.1 (9G7) (1:1000, Cell Signaling #2258) at 4°C overnight. Horseradish peroxidase (HRP)-conjugated goat anti-rabbit (1:2000, Bio-Rad, #1706515) secondary antibody was used. Western Blots were developed using </w:t>
      </w:r>
      <w:proofErr w:type="spellStart"/>
      <w:r>
        <w:t>SuperSignal</w:t>
      </w:r>
      <w:proofErr w:type="spellEnd"/>
      <w:r>
        <w:t>™ West Pico PLUS Chemiluminescent Substrate (</w:t>
      </w:r>
      <w:proofErr w:type="spellStart"/>
      <w:r>
        <w:t>Thermo</w:t>
      </w:r>
      <w:proofErr w:type="spellEnd"/>
      <w:r>
        <w:t xml:space="preserve"> Scientific cat# 34577). After imaging HRP was inactivated for 2 hours in 0.2% Sodium </w:t>
      </w:r>
      <w:proofErr w:type="spellStart"/>
      <w:r>
        <w:t>Azide</w:t>
      </w:r>
      <w:proofErr w:type="spellEnd"/>
      <w:r>
        <w:t xml:space="preserve"> in TBST supplemented with 5% (</w:t>
      </w:r>
      <w:proofErr w:type="spellStart"/>
      <w:r>
        <w:t>wt</w:t>
      </w:r>
      <w:proofErr w:type="spellEnd"/>
      <w:r>
        <w:t xml:space="preserve">/vol) BSA. B-Actin (C4) monoclonal antibody (1:500, Santa Cruz Biotechnology cat #47778) was subsequently used as a loading control followed by HRP-conjugated goat anti-rabbit secondary antibody (1:2000). </w:t>
      </w:r>
    </w:p>
    <w:p w:rsidR="005C41AC" w:rsidRDefault="00000000" w14:paraId="00000088" w14:textId="77777777">
      <w:pPr>
        <w:widowControl w:val="0"/>
        <w:jc w:val="both"/>
      </w:pPr>
      <w:r>
        <w:t xml:space="preserve"> </w:t>
      </w:r>
    </w:p>
    <w:p w:rsidR="005C41AC" w:rsidRDefault="00000000" w14:paraId="00000089" w14:textId="77777777">
      <w:pPr>
        <w:pStyle w:val="Heading3"/>
        <w:keepNext w:val="0"/>
        <w:keepLines w:val="0"/>
        <w:widowControl w:val="0"/>
        <w:spacing w:before="0" w:after="0"/>
        <w:jc w:val="both"/>
        <w:rPr>
          <w:color w:val="000000"/>
          <w:sz w:val="22"/>
          <w:szCs w:val="22"/>
          <w:u w:val="single"/>
        </w:rPr>
      </w:pPr>
      <w:bookmarkStart w:name="_heading=h.1ksv4uv" w:colFirst="0" w:colLast="0" w:id="27"/>
      <w:bookmarkEnd w:id="27"/>
      <w:r>
        <w:rPr>
          <w:color w:val="000000"/>
          <w:sz w:val="22"/>
          <w:szCs w:val="22"/>
          <w:u w:val="single"/>
        </w:rPr>
        <w:t>siRNA knockdown of SPI1</w:t>
      </w:r>
    </w:p>
    <w:p w:rsidR="005C41AC" w:rsidRDefault="00000000" w14:paraId="0000008A" w14:textId="77777777">
      <w:pPr>
        <w:widowControl w:val="0"/>
        <w:ind w:firstLine="20"/>
        <w:jc w:val="both"/>
      </w:pPr>
      <w:r>
        <w:t xml:space="preserve">WT THP1 cells were transfected with 60 </w:t>
      </w:r>
      <w:proofErr w:type="spellStart"/>
      <w:r>
        <w:t>pmol</w:t>
      </w:r>
      <w:proofErr w:type="spellEnd"/>
      <w:r>
        <w:t xml:space="preserve"> of SPI1 targeting (</w:t>
      </w:r>
      <w:proofErr w:type="spellStart"/>
      <w:r>
        <w:t>ThermoFisher</w:t>
      </w:r>
      <w:proofErr w:type="spellEnd"/>
      <w:r>
        <w:t xml:space="preserve"> cat# HSS186060) or Cy3-conjugated non-targeting siRNA (</w:t>
      </w:r>
      <w:proofErr w:type="spellStart"/>
      <w:r>
        <w:t>ThermoFisher</w:t>
      </w:r>
      <w:proofErr w:type="spellEnd"/>
      <w:r>
        <w:t xml:space="preserve"> cat# AM4621) for 72 hours using Lipofectamine 3000 (</w:t>
      </w:r>
      <w:proofErr w:type="spellStart"/>
      <w:r>
        <w:t>ThermoFisher</w:t>
      </w:r>
      <w:proofErr w:type="spellEnd"/>
      <w:r>
        <w:t xml:space="preserve"> cat# L3000001) according to the manufacturer's protocol. </w:t>
      </w:r>
    </w:p>
    <w:p w:rsidR="005C41AC" w:rsidRDefault="005C41AC" w14:paraId="0000008B" w14:textId="77777777">
      <w:pPr>
        <w:pStyle w:val="Heading3"/>
        <w:keepNext w:val="0"/>
        <w:keepLines w:val="0"/>
        <w:widowControl w:val="0"/>
        <w:spacing w:before="0" w:after="0"/>
        <w:jc w:val="both"/>
        <w:rPr>
          <w:color w:val="000000"/>
          <w:sz w:val="22"/>
          <w:szCs w:val="22"/>
          <w:u w:val="single"/>
        </w:rPr>
      </w:pPr>
      <w:bookmarkStart w:name="_heading=h.44sinio" w:colFirst="0" w:colLast="0" w:id="28"/>
      <w:bookmarkEnd w:id="28"/>
    </w:p>
    <w:p w:rsidR="005C41AC" w:rsidRDefault="00000000" w14:paraId="0000008C" w14:textId="77777777">
      <w:pPr>
        <w:pStyle w:val="Heading3"/>
        <w:keepNext w:val="0"/>
        <w:keepLines w:val="0"/>
        <w:widowControl w:val="0"/>
        <w:spacing w:before="0" w:after="0"/>
        <w:jc w:val="both"/>
        <w:rPr>
          <w:color w:val="000000"/>
          <w:sz w:val="22"/>
          <w:szCs w:val="22"/>
          <w:u w:val="single"/>
        </w:rPr>
      </w:pPr>
      <w:bookmarkStart w:name="_heading=h.2jxsxqh" w:colFirst="0" w:colLast="0" w:id="29"/>
      <w:bookmarkEnd w:id="29"/>
      <w:proofErr w:type="spellStart"/>
      <w:r>
        <w:rPr>
          <w:color w:val="000000"/>
          <w:sz w:val="22"/>
          <w:szCs w:val="22"/>
          <w:u w:val="single"/>
        </w:rPr>
        <w:t>Nanostring</w:t>
      </w:r>
      <w:proofErr w:type="spellEnd"/>
      <w:r>
        <w:rPr>
          <w:color w:val="000000"/>
          <w:sz w:val="22"/>
          <w:szCs w:val="22"/>
          <w:u w:val="single"/>
        </w:rPr>
        <w:t xml:space="preserve"> multiplexed transcript analysis</w:t>
      </w:r>
    </w:p>
    <w:p w:rsidR="005C41AC" w:rsidRDefault="00000000" w14:paraId="0000008D" w14:textId="77777777">
      <w:pPr>
        <w:widowControl w:val="0"/>
        <w:ind w:firstLine="20"/>
        <w:jc w:val="both"/>
      </w:pPr>
      <w:r>
        <w:t>RNA was isolated using the Direct-</w:t>
      </w:r>
      <w:proofErr w:type="spellStart"/>
      <w:r>
        <w:t>zol</w:t>
      </w:r>
      <w:proofErr w:type="spellEnd"/>
      <w:r>
        <w:t xml:space="preserve"> RNA Miniprep Plus Kit (</w:t>
      </w:r>
      <w:proofErr w:type="spellStart"/>
      <w:r>
        <w:t>Zymo</w:t>
      </w:r>
      <w:proofErr w:type="spellEnd"/>
      <w:r>
        <w:t xml:space="preserve"> cat# R2052) from one control and two </w:t>
      </w:r>
      <w:r>
        <w:rPr>
          <w:i/>
        </w:rPr>
        <w:t>LOUP</w:t>
      </w:r>
      <w:r>
        <w:t xml:space="preserve"> knockdown THP1 cell lines at baseline and after 6 hours of LPS treatment. RNA was quantified on a Nanodrop. 100ng of RNA was used for each sample hybridization (</w:t>
      </w:r>
      <w:proofErr w:type="spellStart"/>
      <w:r>
        <w:t>Nanostring</w:t>
      </w:r>
      <w:proofErr w:type="spellEnd"/>
      <w:r>
        <w:t xml:space="preserve"> Master Kit cat# 100052) and detection with the </w:t>
      </w:r>
      <w:proofErr w:type="spellStart"/>
      <w:r>
        <w:t>Nanostring</w:t>
      </w:r>
      <w:proofErr w:type="spellEnd"/>
      <w:r>
        <w:t xml:space="preserve"> Human Immunology V2 </w:t>
      </w:r>
      <w:proofErr w:type="spellStart"/>
      <w:r>
        <w:t>nCounter</w:t>
      </w:r>
      <w:proofErr w:type="spellEnd"/>
      <w:r>
        <w:t xml:space="preserve"> GX </w:t>
      </w:r>
      <w:proofErr w:type="spellStart"/>
      <w:r>
        <w:t>Codeset</w:t>
      </w:r>
      <w:proofErr w:type="spellEnd"/>
      <w:r>
        <w:t xml:space="preserve"> (cat# 115000062) on a MAX/Flex </w:t>
      </w:r>
      <w:proofErr w:type="spellStart"/>
      <w:r>
        <w:t>nCounter</w:t>
      </w:r>
      <w:proofErr w:type="spellEnd"/>
      <w:r>
        <w:t xml:space="preserve"> according to the manufacturer's protocol. </w:t>
      </w:r>
    </w:p>
    <w:p w:rsidR="005C41AC" w:rsidRDefault="00000000" w14:paraId="0000008E" w14:textId="77777777">
      <w:pPr>
        <w:widowControl w:val="0"/>
        <w:jc w:val="both"/>
      </w:pPr>
      <w:r>
        <w:t xml:space="preserve"> </w:t>
      </w:r>
    </w:p>
    <w:p w:rsidR="005C41AC" w:rsidRDefault="00000000" w14:paraId="0000008F" w14:textId="77777777">
      <w:pPr>
        <w:pStyle w:val="Heading3"/>
        <w:keepNext w:val="0"/>
        <w:keepLines w:val="0"/>
        <w:widowControl w:val="0"/>
        <w:spacing w:before="0" w:after="0"/>
        <w:jc w:val="both"/>
        <w:rPr>
          <w:color w:val="000000"/>
          <w:sz w:val="22"/>
          <w:szCs w:val="22"/>
          <w:u w:val="single"/>
        </w:rPr>
      </w:pPr>
      <w:bookmarkStart w:name="_heading=h.z337ya" w:colFirst="0" w:colLast="0" w:id="30"/>
      <w:bookmarkEnd w:id="30"/>
      <w:r>
        <w:rPr>
          <w:color w:val="000000"/>
          <w:sz w:val="22"/>
          <w:szCs w:val="22"/>
          <w:u w:val="single"/>
        </w:rPr>
        <w:t>ELISA and Multiplexed ELISA</w:t>
      </w:r>
    </w:p>
    <w:p w:rsidR="005C41AC" w:rsidRDefault="00000000" w14:paraId="00000090" w14:textId="77777777">
      <w:pPr>
        <w:widowControl w:val="0"/>
        <w:ind w:firstLine="20"/>
        <w:jc w:val="both"/>
      </w:pPr>
      <w:r>
        <w:t xml:space="preserve">WT THP1 cells transfected with SPI1 targeting siRNAs were seeded at equal densities and stimulated with LPS for 24 hours. Samples were diluted 1:10 and IL8 was measured using the </w:t>
      </w:r>
      <w:proofErr w:type="spellStart"/>
      <w:r>
        <w:t>DuoSet</w:t>
      </w:r>
      <w:proofErr w:type="spellEnd"/>
      <w:r>
        <w:t xml:space="preserve"> IL8 ELISA kit (R&amp;D Systems cat# </w:t>
      </w:r>
      <w:r>
        <w:rPr>
          <w:highlight w:val="white"/>
        </w:rPr>
        <w:t>DY208</w:t>
      </w:r>
      <w:r>
        <w:t xml:space="preserve">) following the manufacturer's protocol. THP1-NFkB-EGFP-CRISPRi-sgRNA </w:t>
      </w:r>
      <w:r>
        <w:rPr>
          <w:i/>
        </w:rPr>
        <w:t>LOUP</w:t>
      </w:r>
      <w:r>
        <w:t xml:space="preserve"> knockdown and control cells were seeded at equal densities and treated with LPS for 24 hours. 75ul of supernatants were collected and analyzed undiluted by EVE Technologies using their Human Cytokine Panel A 48-Plex Discovery Assay (cat# HD48A).</w:t>
      </w:r>
    </w:p>
    <w:p w:rsidR="005C41AC" w:rsidRDefault="00000000" w14:paraId="00000091" w14:textId="77777777">
      <w:pPr>
        <w:widowControl w:val="0"/>
      </w:pPr>
      <w:r>
        <w:t xml:space="preserve"> </w:t>
      </w:r>
    </w:p>
    <w:p w:rsidR="005C41AC" w:rsidRDefault="00000000" w14:paraId="00000092" w14:textId="77777777">
      <w:pPr>
        <w:pStyle w:val="Heading3"/>
        <w:keepNext w:val="0"/>
        <w:keepLines w:val="0"/>
        <w:widowControl w:val="0"/>
        <w:spacing w:before="0" w:after="0"/>
        <w:jc w:val="both"/>
        <w:rPr>
          <w:color w:val="000000"/>
          <w:sz w:val="22"/>
          <w:szCs w:val="22"/>
          <w:u w:val="single"/>
        </w:rPr>
      </w:pPr>
      <w:bookmarkStart w:name="_heading=h.3j2qqm3" w:colFirst="0" w:colLast="0" w:id="31"/>
      <w:bookmarkEnd w:id="31"/>
      <w:proofErr w:type="spellStart"/>
      <w:r>
        <w:rPr>
          <w:color w:val="000000"/>
          <w:sz w:val="22"/>
          <w:szCs w:val="22"/>
          <w:u w:val="single"/>
        </w:rPr>
        <w:t>Nuc</w:t>
      </w:r>
      <w:proofErr w:type="spellEnd"/>
      <w:r>
        <w:rPr>
          <w:color w:val="000000"/>
          <w:sz w:val="22"/>
          <w:szCs w:val="22"/>
          <w:u w:val="single"/>
        </w:rPr>
        <w:t>/</w:t>
      </w:r>
      <w:proofErr w:type="spellStart"/>
      <w:r>
        <w:rPr>
          <w:color w:val="000000"/>
          <w:sz w:val="22"/>
          <w:szCs w:val="22"/>
          <w:u w:val="single"/>
        </w:rPr>
        <w:t>Cyt</w:t>
      </w:r>
      <w:proofErr w:type="spellEnd"/>
      <w:r>
        <w:rPr>
          <w:color w:val="000000"/>
          <w:sz w:val="22"/>
          <w:szCs w:val="22"/>
          <w:u w:val="single"/>
        </w:rPr>
        <w:t xml:space="preserve"> fractionation and RT-qPCR</w:t>
      </w:r>
    </w:p>
    <w:p w:rsidR="005C41AC" w:rsidRDefault="00000000" w14:paraId="00000093" w14:textId="77777777">
      <w:pPr>
        <w:widowControl w:val="0"/>
        <w:ind w:firstLine="20"/>
        <w:jc w:val="both"/>
      </w:pPr>
      <w:r>
        <w:t>WT THP1 cells were fractionated according to the NE-PER kit protocol (</w:t>
      </w:r>
      <w:proofErr w:type="spellStart"/>
      <w:r>
        <w:t>ThermoFisher</w:t>
      </w:r>
      <w:proofErr w:type="spellEnd"/>
      <w:r>
        <w:t xml:space="preserve"> cat# 78833) with </w:t>
      </w:r>
      <w:proofErr w:type="spellStart"/>
      <w:r>
        <w:t>RNAse</w:t>
      </w:r>
      <w:proofErr w:type="spellEnd"/>
      <w:r>
        <w:t xml:space="preserve"> inhibitor (</w:t>
      </w:r>
      <w:proofErr w:type="spellStart"/>
      <w:r>
        <w:t>Superase</w:t>
      </w:r>
      <w:proofErr w:type="spellEnd"/>
      <w:r>
        <w:t xml:space="preserve">-IN, </w:t>
      </w:r>
      <w:proofErr w:type="spellStart"/>
      <w:r>
        <w:t>ThermoFisher</w:t>
      </w:r>
      <w:proofErr w:type="spellEnd"/>
      <w:r>
        <w:t xml:space="preserve"> cat# AM2696) added to the cytosolic and nuclear lysis buffers. 3 volumes of </w:t>
      </w:r>
      <w:proofErr w:type="spellStart"/>
      <w:r>
        <w:t>Trizol</w:t>
      </w:r>
      <w:proofErr w:type="spellEnd"/>
      <w:r>
        <w:t xml:space="preserve"> (TRI Reagent, Sigma T9424) </w:t>
      </w:r>
      <w:proofErr w:type="gramStart"/>
      <w:r>
        <w:t>was</w:t>
      </w:r>
      <w:proofErr w:type="gramEnd"/>
      <w:r>
        <w:t xml:space="preserve"> added to the fractions and RNA was isolated using the </w:t>
      </w:r>
      <w:proofErr w:type="spellStart"/>
      <w:r>
        <w:t>DIrect-zol</w:t>
      </w:r>
      <w:proofErr w:type="spellEnd"/>
      <w:r>
        <w:t xml:space="preserve"> RNA Miniprep Plus Kit (</w:t>
      </w:r>
      <w:proofErr w:type="spellStart"/>
      <w:r>
        <w:t>Zymo</w:t>
      </w:r>
      <w:proofErr w:type="spellEnd"/>
      <w:r>
        <w:t xml:space="preserve"> cat# R2052). 16uL of RNA isolated from fractions was reverse transcribed (</w:t>
      </w:r>
      <w:proofErr w:type="spellStart"/>
      <w:r>
        <w:t>iScript</w:t>
      </w:r>
      <w:proofErr w:type="spellEnd"/>
      <w:r>
        <w:t xml:space="preserve"> cDNA synthesis kit, Bio-Rad cat# 1708840) followed by qPCR (</w:t>
      </w:r>
      <w:proofErr w:type="spellStart"/>
      <w:r>
        <w:t>iTaq</w:t>
      </w:r>
      <w:proofErr w:type="spellEnd"/>
      <w:r>
        <w:t xml:space="preserve"> </w:t>
      </w:r>
      <w:proofErr w:type="spellStart"/>
      <w:r>
        <w:t>SYBRgreen</w:t>
      </w:r>
      <w:proofErr w:type="spellEnd"/>
      <w:r>
        <w:t xml:space="preserve"> </w:t>
      </w:r>
      <w:proofErr w:type="spellStart"/>
      <w:r>
        <w:t>Supermix</w:t>
      </w:r>
      <w:proofErr w:type="spellEnd"/>
      <w:r>
        <w:t xml:space="preserve">, Bio-Rad cat# 1725121) using the cycling conditions as follows: 50C for 2 min, 95C for 2 min followed by 40 cycles of 95C for 15s, 60C for 30s and 72C for 45s. </w:t>
      </w:r>
    </w:p>
    <w:p w:rsidR="005C41AC" w:rsidRDefault="005C41AC" w14:paraId="00000094" w14:textId="77777777">
      <w:pPr>
        <w:widowControl w:val="0"/>
      </w:pPr>
    </w:p>
    <w:p w:rsidR="005C41AC" w:rsidRDefault="00000000" w14:paraId="00000095" w14:textId="77777777">
      <w:pPr>
        <w:widowControl w:val="0"/>
        <w:rPr>
          <w:u w:val="single"/>
        </w:rPr>
      </w:pPr>
      <w:r>
        <w:rPr>
          <w:u w:val="single"/>
        </w:rPr>
        <w:t>RNA Isolation and RT-qPCR of Primary Mouse Monocytes</w:t>
      </w:r>
    </w:p>
    <w:sdt>
      <w:sdtPr>
        <w:tag w:val="goog_rdk_6"/>
        <w:id w:val="-668857932"/>
      </w:sdtPr>
      <w:sdtContent>
        <w:p w:rsidR="005C41AC" w:rsidP="001178F7" w:rsidRDefault="00000000" w14:paraId="00000096" w14:textId="4D9049F4">
          <w:pPr>
            <w:jc w:val="both"/>
          </w:pPr>
          <w:sdt>
            <w:sdtPr>
              <w:tag w:val="goog_rdk_5"/>
              <w:id w:val="1101305304"/>
            </w:sdtPr>
            <w:sdtContent>
              <w:r w:rsidRPr="001178F7">
                <w:t xml:space="preserve">RNA was extracted from primary mouse monocytes following treatment with 200 ng/mL LPS for 2 or 6 hours or no treatment. </w:t>
              </w:r>
            </w:sdtContent>
          </w:sdt>
          <w:r>
            <w:t xml:space="preserve">RNA was isolated by phenol chloroform extraction and ethanol precipitation as follows: RNA sample mixed in 5:1 ratio of tri-reagent (Sigma Aldrich, T9424-200 mL) to chloroform (Ricca, RSOC0020-500C), sample spun max speed for 20 mins at 4C in gel-heavy tubes. The upper aqueous layer was removed to a new tube and mixed 1:1 with Isopropanol (Fisher Scientific, BP2618-4) and incubated for 1 min with </w:t>
          </w:r>
          <w:proofErr w:type="spellStart"/>
          <w:r>
            <w:t>glycoblue</w:t>
          </w:r>
          <w:proofErr w:type="spellEnd"/>
          <w:r>
            <w:t xml:space="preserve"> co-precipitant (Invitrogen, AM9515). Sample was spun at 5 min at max speed at 4C. Supernatant was </w:t>
          </w:r>
          <w:r w:rsidR="001178F7">
            <w:t>discarded,</w:t>
          </w:r>
          <w:r>
            <w:t xml:space="preserve"> and pellet was washed with cold 75% Ethanol and spun at max speed at 4C for 2 mins 2X, discarding supernatant between spins. Pellet was air dried for 1 min. Sample subjected to </w:t>
          </w:r>
          <w:proofErr w:type="spellStart"/>
          <w:r>
            <w:t>DNAseI</w:t>
          </w:r>
          <w:proofErr w:type="spellEnd"/>
          <w:r>
            <w:t xml:space="preserve"> treatment (New England Biolabs, M0303S) at 37C for 30 mins. After DNase treatment added 2X NT2 buffer and equal total volume of lower layer of Phenol/Chloroform/Isoamyl Alcohol (Fisher Scientific, BP17521-400), vortexed, spun room temp 5 min at max speed. Upper aqueous layer was transferred to a new tube and mixed with Sodium Acetate to a final concentration of 0.3 M, 2.5X 100% EtOH, and </w:t>
          </w:r>
          <w:proofErr w:type="spellStart"/>
          <w:r>
            <w:t>glycoblue</w:t>
          </w:r>
          <w:proofErr w:type="spellEnd"/>
          <w:r>
            <w:t xml:space="preserve"> co-precipitant prior to precipitation at -80C for 1-3 days. Sample spun at max speed for 30 mins, supernatant discarded. Pellet washed with 75% EtOH and spun 2 mins at 4C 2X, discarding supernatant in between. Pellet air dried RT 2 mins and resuspended in DEPC water.</w:t>
          </w:r>
        </w:p>
      </w:sdtContent>
    </w:sdt>
    <w:sdt>
      <w:sdtPr>
        <w:tag w:val="goog_rdk_7"/>
        <w:id w:val="-1958562665"/>
      </w:sdtPr>
      <w:sdtContent>
        <w:p w:rsidR="005C41AC" w:rsidP="001178F7" w:rsidRDefault="00000000" w14:paraId="00000097" w14:textId="77777777">
          <w:pPr>
            <w:jc w:val="both"/>
            <w:rPr>
              <w:u w:val="single"/>
            </w:rPr>
          </w:pPr>
          <w:r>
            <w:t xml:space="preserve">RNA quantified using Qubit RNA HS kit (Invitrogen, </w:t>
          </w:r>
          <w:r>
            <w:rPr>
              <w:sz w:val="20"/>
              <w:szCs w:val="20"/>
              <w:highlight w:val="white"/>
            </w:rPr>
            <w:t>Q32852)</w:t>
          </w:r>
          <w:r>
            <w:t xml:space="preserve">. Equal amounts of RNA per replicate (250-560 ng) was reverse transcribed into cDNA using </w:t>
          </w:r>
          <w:proofErr w:type="spellStart"/>
          <w:r>
            <w:t>iScript</w:t>
          </w:r>
          <w:proofErr w:type="spellEnd"/>
          <w:r>
            <w:t xml:space="preserve"> Reverse Transcription </w:t>
          </w:r>
          <w:proofErr w:type="spellStart"/>
          <w:r>
            <w:t>Supermix</w:t>
          </w:r>
          <w:proofErr w:type="spellEnd"/>
          <w:r>
            <w:t xml:space="preserve"> reagent (</w:t>
          </w:r>
          <w:proofErr w:type="spellStart"/>
          <w:r>
            <w:t>BioRad</w:t>
          </w:r>
          <w:proofErr w:type="spellEnd"/>
          <w:r>
            <w:t xml:space="preserve">, </w:t>
          </w:r>
          <w:r>
            <w:rPr>
              <w:color w:val="1C2721"/>
              <w:sz w:val="24"/>
              <w:szCs w:val="24"/>
              <w:highlight w:val="white"/>
            </w:rPr>
            <w:t>1708890</w:t>
          </w:r>
          <w:r>
            <w:t xml:space="preserve">). qPCR was performed using primers against murine HPRT and murine </w:t>
          </w:r>
          <w:r>
            <w:rPr>
              <w:i/>
            </w:rPr>
            <w:t>LOUP</w:t>
          </w:r>
          <w:r>
            <w:t xml:space="preserve"> and </w:t>
          </w:r>
          <w:proofErr w:type="spellStart"/>
          <w:r>
            <w:t>iTaq</w:t>
          </w:r>
          <w:proofErr w:type="spellEnd"/>
          <w:r>
            <w:t xml:space="preserve"> Universal </w:t>
          </w:r>
          <w:proofErr w:type="spellStart"/>
          <w:r>
            <w:t>Sybr</w:t>
          </w:r>
          <w:proofErr w:type="spellEnd"/>
          <w:r>
            <w:t xml:space="preserve"> Green </w:t>
          </w:r>
          <w:proofErr w:type="spellStart"/>
          <w:proofErr w:type="gramStart"/>
          <w:r>
            <w:t>Supermix</w:t>
          </w:r>
          <w:proofErr w:type="spellEnd"/>
          <w:r>
            <w:t>(</w:t>
          </w:r>
          <w:proofErr w:type="spellStart"/>
          <w:proofErr w:type="gramEnd"/>
          <w:r>
            <w:t>BioRad</w:t>
          </w:r>
          <w:proofErr w:type="spellEnd"/>
          <w:r>
            <w:t>, L001751B) with the following cycling conditions 95C for 10 min,  followed by 41 cycles of 95C for 15s, 60C for 30 s, 72C for 30s, followed by 95C for 10s and a melt curve from 55 to 95C at 0.5°C per second. Primer sequences for mouse found in supplemental table 1. Gene expression was normalized to HPRT</w:t>
          </w:r>
          <w:r>
            <w:rPr>
              <w:u w:val="single"/>
            </w:rPr>
            <w:t>.</w:t>
          </w:r>
        </w:p>
      </w:sdtContent>
    </w:sdt>
    <w:p w:rsidR="005C41AC" w:rsidP="00D613D2" w:rsidRDefault="005C41AC" w14:paraId="00000098" w14:textId="77777777">
      <w:pPr>
        <w:jc w:val="both"/>
        <w:rPr>
          <w:u w:val="single"/>
        </w:rPr>
      </w:pPr>
    </w:p>
    <w:p w:rsidR="00D613D2" w:rsidP="00D613D2" w:rsidRDefault="00D613D2" w14:paraId="128F9522" w14:textId="77777777">
      <w:pPr>
        <w:jc w:val="both"/>
        <w:rPr>
          <w:u w:val="single"/>
        </w:rPr>
      </w:pPr>
    </w:p>
    <w:p w:rsidRPr="00D613D2" w:rsidR="00D613D2" w:rsidP="00D613D2" w:rsidRDefault="00D613D2" w14:paraId="28024750" w14:textId="71C7EA35">
      <w:pPr>
        <w:spacing w:line="240" w:lineRule="auto"/>
        <w:jc w:val="both"/>
        <w:rPr>
          <w:rFonts w:ascii="Times New Roman" w:hAnsi="Times New Roman" w:eastAsia="Times New Roman" w:cs="Times New Roman"/>
          <w:sz w:val="24"/>
          <w:szCs w:val="24"/>
          <w:lang w:val="en-US"/>
        </w:rPr>
      </w:pPr>
      <w:r w:rsidRPr="00D613D2">
        <w:rPr>
          <w:rFonts w:eastAsia="Times New Roman"/>
          <w:b/>
          <w:bCs/>
          <w:color w:val="000000"/>
          <w:lang w:val="en-US"/>
        </w:rPr>
        <w:t xml:space="preserve">Figure 1- </w:t>
      </w:r>
      <w:proofErr w:type="spellStart"/>
      <w:r w:rsidRPr="00D613D2">
        <w:rPr>
          <w:rFonts w:eastAsia="Times New Roman"/>
          <w:b/>
          <w:bCs/>
          <w:color w:val="000000"/>
          <w:lang w:val="en-US"/>
        </w:rPr>
        <w:t>CRISPRi</w:t>
      </w:r>
      <w:proofErr w:type="spellEnd"/>
      <w:r w:rsidRPr="00D613D2">
        <w:rPr>
          <w:rFonts w:eastAsia="Times New Roman"/>
          <w:b/>
          <w:bCs/>
          <w:color w:val="000000"/>
          <w:lang w:val="en-US"/>
        </w:rPr>
        <w:t xml:space="preserve"> screen</w:t>
      </w:r>
      <w:r w:rsidR="002550EE">
        <w:rPr>
          <w:rFonts w:eastAsia="Times New Roman"/>
          <w:b/>
          <w:bCs/>
          <w:color w:val="000000"/>
          <w:lang w:val="en-US"/>
        </w:rPr>
        <w:t>s</w:t>
      </w:r>
      <w:r w:rsidRPr="00D613D2">
        <w:rPr>
          <w:rFonts w:eastAsia="Times New Roman"/>
          <w:b/>
          <w:bCs/>
          <w:color w:val="000000"/>
          <w:lang w:val="en-US"/>
        </w:rPr>
        <w:t xml:space="preserve"> identif</w:t>
      </w:r>
      <w:r w:rsidR="002550EE">
        <w:rPr>
          <w:rFonts w:eastAsia="Times New Roman"/>
          <w:b/>
          <w:bCs/>
          <w:color w:val="000000"/>
          <w:lang w:val="en-US"/>
        </w:rPr>
        <w:t>y</w:t>
      </w:r>
      <w:r w:rsidRPr="00D613D2">
        <w:rPr>
          <w:rFonts w:eastAsia="Times New Roman"/>
          <w:b/>
          <w:bCs/>
          <w:color w:val="000000"/>
          <w:lang w:val="en-US"/>
        </w:rPr>
        <w:t xml:space="preserve"> positive and negative regulators of </w:t>
      </w:r>
      <w:proofErr w:type="spellStart"/>
      <w:r w:rsidRPr="00D613D2">
        <w:rPr>
          <w:rFonts w:eastAsia="Times New Roman"/>
          <w:b/>
          <w:bCs/>
          <w:color w:val="000000"/>
          <w:lang w:val="en-US"/>
        </w:rPr>
        <w:t>NFkB</w:t>
      </w:r>
      <w:proofErr w:type="spellEnd"/>
      <w:r w:rsidR="002550EE">
        <w:rPr>
          <w:rFonts w:eastAsia="Times New Roman"/>
          <w:b/>
          <w:bCs/>
          <w:color w:val="000000"/>
          <w:lang w:val="en-US"/>
        </w:rPr>
        <w:t xml:space="preserve"> and macrophage differentiation</w:t>
      </w:r>
      <w:r w:rsidRPr="00D613D2">
        <w:rPr>
          <w:rFonts w:eastAsia="Times New Roman"/>
          <w:b/>
          <w:bCs/>
          <w:color w:val="000000"/>
          <w:lang w:val="en-US"/>
        </w:rPr>
        <w:t>.  </w:t>
      </w:r>
    </w:p>
    <w:p w:rsidRPr="00D613D2" w:rsidR="00D613D2" w:rsidP="00D613D2" w:rsidRDefault="00D613D2" w14:paraId="7A769503" w14:textId="77777777">
      <w:pPr>
        <w:spacing w:line="240" w:lineRule="auto"/>
        <w:jc w:val="both"/>
        <w:rPr>
          <w:rFonts w:ascii="Times New Roman" w:hAnsi="Times New Roman" w:eastAsia="Times New Roman" w:cs="Times New Roman"/>
          <w:sz w:val="24"/>
          <w:szCs w:val="24"/>
          <w:lang w:val="en-US"/>
        </w:rPr>
      </w:pPr>
      <w:r w:rsidRPr="00D613D2">
        <w:rPr>
          <w:rFonts w:eastAsia="Times New Roman"/>
          <w:b/>
          <w:bCs/>
          <w:color w:val="000000"/>
          <w:lang w:val="en-US"/>
        </w:rPr>
        <w:t>A. Overview of sgRNA library design and overview of the screen.</w:t>
      </w:r>
      <w:r w:rsidRPr="00D613D2">
        <w:rPr>
          <w:rFonts w:eastAsia="Times New Roman"/>
          <w:color w:val="000000"/>
          <w:lang w:val="en-US"/>
        </w:rPr>
        <w:t xml:space="preserve"> sgRNAs were designed to target the transcription start sites of over 2000 </w:t>
      </w:r>
      <w:proofErr w:type="spellStart"/>
      <w:r w:rsidRPr="00D613D2">
        <w:rPr>
          <w:rFonts w:eastAsia="Times New Roman"/>
          <w:color w:val="000000"/>
          <w:lang w:val="en-US"/>
        </w:rPr>
        <w:t>Gencode</w:t>
      </w:r>
      <w:proofErr w:type="spellEnd"/>
      <w:r w:rsidRPr="00D613D2">
        <w:rPr>
          <w:rFonts w:eastAsia="Times New Roman"/>
          <w:color w:val="000000"/>
          <w:lang w:val="en-US"/>
        </w:rPr>
        <w:t xml:space="preserve"> hg19 annotated </w:t>
      </w:r>
      <w:proofErr w:type="spellStart"/>
      <w:r w:rsidRPr="00D613D2">
        <w:rPr>
          <w:rFonts w:eastAsia="Times New Roman"/>
          <w:color w:val="000000"/>
          <w:lang w:val="en-US"/>
        </w:rPr>
        <w:t>lncRNAs</w:t>
      </w:r>
      <w:proofErr w:type="spellEnd"/>
      <w:r w:rsidRPr="00D613D2">
        <w:rPr>
          <w:rFonts w:eastAsia="Times New Roman"/>
          <w:color w:val="000000"/>
          <w:lang w:val="en-US"/>
        </w:rPr>
        <w:t xml:space="preserve">. Transcription start sites were predicted using data from FANTOM and ENCODE. THP1 lncRNA expression was estimated from THP1 </w:t>
      </w:r>
      <w:proofErr w:type="spellStart"/>
      <w:r w:rsidRPr="00D613D2">
        <w:rPr>
          <w:rFonts w:eastAsia="Times New Roman"/>
          <w:color w:val="000000"/>
          <w:lang w:val="en-US"/>
        </w:rPr>
        <w:t>RNAseq</w:t>
      </w:r>
      <w:proofErr w:type="spellEnd"/>
      <w:r w:rsidRPr="00D613D2">
        <w:rPr>
          <w:rFonts w:eastAsia="Times New Roman"/>
          <w:color w:val="000000"/>
          <w:lang w:val="en-US"/>
        </w:rPr>
        <w:t xml:space="preserve"> data. NFkB-EGFP-CRISPRi-THP1 cells were infected with pooled sgRNA libraries, selected, stimulated with LPS, and then sorted based on the top and bottom </w:t>
      </w:r>
      <w:r w:rsidRPr="00D613D2">
        <w:rPr>
          <w:rFonts w:eastAsia="Times New Roman"/>
          <w:color w:val="000000"/>
          <w:lang w:val="en-US"/>
        </w:rPr>
        <w:t xml:space="preserve">20% of EGFP fluorescence. sgRNAs from the resulting GFP expressing populations were PCR amplified and sequenced. The same untreated THP1s containing the sgRNA library were treated with PMA and undifferentiated cells were collected 11 days post-treatment. sgRNAs from each timepoint were PCR amplified and sequenced.  </w:t>
      </w:r>
      <w:r w:rsidRPr="00D613D2">
        <w:rPr>
          <w:rFonts w:eastAsia="Times New Roman"/>
          <w:b/>
          <w:bCs/>
          <w:color w:val="000000"/>
          <w:lang w:val="en-US"/>
        </w:rPr>
        <w:t xml:space="preserve">B. </w:t>
      </w:r>
      <w:proofErr w:type="spellStart"/>
      <w:r w:rsidRPr="00D613D2">
        <w:rPr>
          <w:rFonts w:eastAsia="Times New Roman"/>
          <w:b/>
          <w:bCs/>
          <w:color w:val="000000"/>
          <w:lang w:val="en-US"/>
        </w:rPr>
        <w:t>NFkB</w:t>
      </w:r>
      <w:proofErr w:type="spellEnd"/>
      <w:r w:rsidRPr="00D613D2">
        <w:rPr>
          <w:rFonts w:eastAsia="Times New Roman"/>
          <w:b/>
          <w:bCs/>
          <w:color w:val="000000"/>
          <w:lang w:val="en-US"/>
        </w:rPr>
        <w:t xml:space="preserve"> screen analysis. </w:t>
      </w:r>
      <w:r w:rsidRPr="00D613D2">
        <w:rPr>
          <w:rFonts w:eastAsia="Times New Roman"/>
          <w:color w:val="000000"/>
          <w:lang w:val="en-US"/>
        </w:rPr>
        <w:t xml:space="preserve">Analysis was performed on each of 3 screen replicates comparing sgRNA enrichment in the GFP low population or the GFP high population to the unsorted population with the MAUDE tool. Z-scores across replicates were combined by Stouffer’s method and ranked in order of Z-score. Z-score cutoffs of -3 and 3 are considered significant as highlighted in light green (positive regulators) and dark green (negative regulators). Genes labeled are significant known protein coding regulators of </w:t>
      </w:r>
      <w:proofErr w:type="spellStart"/>
      <w:r w:rsidRPr="00D613D2">
        <w:rPr>
          <w:rFonts w:eastAsia="Times New Roman"/>
          <w:color w:val="000000"/>
          <w:lang w:val="en-US"/>
        </w:rPr>
        <w:t>NFkB</w:t>
      </w:r>
      <w:proofErr w:type="spellEnd"/>
      <w:r w:rsidRPr="00D613D2">
        <w:rPr>
          <w:rFonts w:eastAsia="Times New Roman"/>
          <w:color w:val="000000"/>
          <w:lang w:val="en-US"/>
        </w:rPr>
        <w:t xml:space="preserve"> that acted as positive controls in the screen. </w:t>
      </w:r>
      <w:r w:rsidRPr="00D613D2">
        <w:rPr>
          <w:rFonts w:eastAsia="Times New Roman"/>
          <w:b/>
          <w:bCs/>
          <w:color w:val="000000"/>
          <w:lang w:val="en-US"/>
        </w:rPr>
        <w:t xml:space="preserve">C. Significant </w:t>
      </w:r>
      <w:proofErr w:type="spellStart"/>
      <w:r w:rsidRPr="00D613D2">
        <w:rPr>
          <w:rFonts w:eastAsia="Times New Roman"/>
          <w:b/>
          <w:bCs/>
          <w:color w:val="000000"/>
          <w:lang w:val="en-US"/>
        </w:rPr>
        <w:t>NFkB</w:t>
      </w:r>
      <w:proofErr w:type="spellEnd"/>
      <w:r w:rsidRPr="00D613D2">
        <w:rPr>
          <w:rFonts w:eastAsia="Times New Roman"/>
          <w:b/>
          <w:bCs/>
          <w:color w:val="000000"/>
          <w:lang w:val="en-US"/>
        </w:rPr>
        <w:t xml:space="preserve"> hits.</w:t>
      </w:r>
      <w:r w:rsidRPr="00D613D2">
        <w:rPr>
          <w:rFonts w:eastAsia="Times New Roman"/>
          <w:color w:val="000000"/>
          <w:lang w:val="en-US"/>
        </w:rPr>
        <w:t xml:space="preserve"> The average z-scores of the top three best scoring sgRNAs for all significant hits with standard deviation. </w:t>
      </w:r>
      <w:r w:rsidRPr="00D613D2">
        <w:rPr>
          <w:rFonts w:eastAsia="Times New Roman"/>
          <w:b/>
          <w:bCs/>
          <w:color w:val="000000"/>
          <w:lang w:val="en-US"/>
        </w:rPr>
        <w:t xml:space="preserve">D. PMA screen analysis.  </w:t>
      </w:r>
      <w:r w:rsidRPr="00D613D2">
        <w:rPr>
          <w:rFonts w:eastAsia="Times New Roman"/>
          <w:color w:val="000000"/>
          <w:lang w:val="en-US"/>
        </w:rPr>
        <w:t xml:space="preserve">DESeq2 was used to establish log2foldchange (L2FC) of sgRNAs between no treatment and PMA conditions. L2FC for sets of sgRNAs targeting each gene were compared to L2FC of all negative controls by Mann-Whitney U (MWU) test. MWU scores of -3 and 3 are considered significant. </w:t>
      </w:r>
      <w:r w:rsidRPr="00D613D2">
        <w:rPr>
          <w:rFonts w:eastAsia="Times New Roman"/>
          <w:b/>
          <w:bCs/>
          <w:color w:val="000000"/>
          <w:lang w:val="en-US"/>
        </w:rPr>
        <w:t xml:space="preserve">E. Significant differentiation hits. </w:t>
      </w:r>
      <w:r w:rsidRPr="00D613D2">
        <w:rPr>
          <w:rFonts w:eastAsia="Times New Roman"/>
          <w:color w:val="000000"/>
          <w:lang w:val="en-US"/>
        </w:rPr>
        <w:t>The average Wald test statistic of the top three best scoring sgRNAs for all significant hits with standard deviation</w:t>
      </w:r>
    </w:p>
    <w:p w:rsidRPr="00D613D2" w:rsidR="00D613D2" w:rsidP="00D613D2" w:rsidRDefault="00D613D2" w14:paraId="323F82D6" w14:textId="77777777">
      <w:pPr>
        <w:spacing w:line="240" w:lineRule="auto"/>
        <w:rPr>
          <w:rFonts w:ascii="Times New Roman" w:hAnsi="Times New Roman" w:eastAsia="Times New Roman" w:cs="Times New Roman"/>
          <w:sz w:val="24"/>
          <w:szCs w:val="24"/>
          <w:lang w:val="en-US"/>
        </w:rPr>
      </w:pPr>
    </w:p>
    <w:p w:rsidRPr="00D613D2" w:rsidR="00D613D2" w:rsidP="00D613D2" w:rsidRDefault="00D613D2" w14:paraId="3D80E934" w14:textId="77777777">
      <w:pPr>
        <w:spacing w:line="240" w:lineRule="auto"/>
        <w:jc w:val="both"/>
        <w:rPr>
          <w:rFonts w:ascii="Times New Roman" w:hAnsi="Times New Roman" w:eastAsia="Times New Roman" w:cs="Times New Roman"/>
          <w:sz w:val="24"/>
          <w:szCs w:val="24"/>
          <w:lang w:val="en-US"/>
        </w:rPr>
      </w:pPr>
      <w:r w:rsidRPr="00D613D2">
        <w:rPr>
          <w:rFonts w:eastAsia="Times New Roman"/>
          <w:b/>
          <w:bCs/>
          <w:color w:val="000000"/>
          <w:lang w:val="en-US"/>
        </w:rPr>
        <w:t xml:space="preserve">Figure 2- </w:t>
      </w:r>
      <w:r w:rsidRPr="00D613D2">
        <w:rPr>
          <w:rFonts w:eastAsia="Times New Roman"/>
          <w:b/>
          <w:bCs/>
          <w:i/>
          <w:iCs/>
          <w:color w:val="000000"/>
          <w:lang w:val="en-US"/>
        </w:rPr>
        <w:t>LOUP</w:t>
      </w:r>
      <w:r w:rsidRPr="00D613D2">
        <w:rPr>
          <w:rFonts w:eastAsia="Times New Roman"/>
          <w:b/>
          <w:bCs/>
          <w:color w:val="000000"/>
          <w:lang w:val="en-US"/>
        </w:rPr>
        <w:t xml:space="preserve"> regulates SPI1 in monocytes. </w:t>
      </w:r>
    </w:p>
    <w:p w:rsidRPr="00D613D2" w:rsidR="00D613D2" w:rsidP="00D613D2" w:rsidRDefault="008E0E85" w14:paraId="157F544C" w14:textId="74F78F36">
      <w:pPr>
        <w:spacing w:line="240" w:lineRule="auto"/>
        <w:jc w:val="both"/>
        <w:rPr>
          <w:rFonts w:ascii="Times New Roman" w:hAnsi="Times New Roman" w:eastAsia="Times New Roman" w:cs="Times New Roman"/>
          <w:sz w:val="24"/>
          <w:szCs w:val="24"/>
          <w:lang w:val="en-US"/>
        </w:rPr>
      </w:pPr>
      <w:ins w:author="Haley  Halasz" w:date="2023-12-05T19:23:00Z" w:id="1771823193">
        <w:r w:rsidRPr="63836ABC" w:rsidR="008E0E85">
          <w:rPr>
            <w:rFonts w:eastAsia="Times New Roman"/>
            <w:b w:val="1"/>
            <w:bCs w:val="1"/>
            <w:color w:val="000000" w:themeColor="text1" w:themeTint="FF" w:themeShade="FF"/>
            <w:lang w:val="en-US"/>
          </w:rPr>
          <w:t xml:space="preserve">A. </w:t>
        </w:r>
      </w:ins>
      <w:del w:author="Haley  Halasz" w:date="2023-12-05T19:27:00Z" w:id="1667688666">
        <w:r w:rsidRPr="63836ABC" w:rsidDel="008E0E85">
          <w:rPr>
            <w:rFonts w:eastAsia="Times New Roman"/>
            <w:b w:val="1"/>
            <w:bCs w:val="1"/>
            <w:color w:val="000000" w:themeColor="text1" w:themeTint="FF" w:themeShade="FF"/>
            <w:lang w:val="en-US"/>
          </w:rPr>
          <w:delText xml:space="preserve">Hi-C data from THP1s displaying </w:delText>
        </w:r>
      </w:del>
      <w:ins w:author="Haley  Halasz" w:date="2023-12-05T19:27:00Z" w:id="1936713192">
        <w:r w:rsidRPr="63836ABC" w:rsidR="008E0E85">
          <w:rPr>
            <w:rFonts w:eastAsia="Times New Roman"/>
            <w:b w:val="1"/>
            <w:bCs w:val="1"/>
            <w:color w:val="000000" w:themeColor="text1" w:themeTint="FF" w:themeShade="FF"/>
            <w:lang w:val="en-US"/>
          </w:rPr>
          <w:t>P</w:t>
        </w:r>
      </w:ins>
      <w:del w:author="Haley  Halasz" w:date="2023-12-05T19:27:00Z" w:id="1081201597">
        <w:r w:rsidRPr="63836ABC" w:rsidDel="008E0E85">
          <w:rPr>
            <w:rFonts w:eastAsia="Times New Roman"/>
            <w:b w:val="1"/>
            <w:bCs w:val="1"/>
            <w:color w:val="000000" w:themeColor="text1" w:themeTint="FF" w:themeShade="FF"/>
            <w:lang w:val="en-US"/>
          </w:rPr>
          <w:delText>p</w:delText>
        </w:r>
      </w:del>
      <w:ins w:author="Haley  Halasz" w:date="2023-12-05T19:23:00Z" w:id="153826159">
        <w:r w:rsidRPr="63836ABC" w:rsidR="008E0E85">
          <w:rPr>
            <w:rFonts w:eastAsia="Times New Roman"/>
            <w:b w:val="1"/>
            <w:bCs w:val="1"/>
            <w:color w:val="000000" w:themeColor="text1" w:themeTint="FF" w:themeShade="FF"/>
            <w:lang w:val="en-US"/>
          </w:rPr>
          <w:t>redicted TAD for LOUP and SPI1</w:t>
        </w:r>
      </w:ins>
      <w:ins w:author="Haley  Halasz" w:date="2023-12-05T19:28:00Z" w:id="172823452">
        <w:r w:rsidRPr="63836ABC" w:rsidR="008E0E85">
          <w:rPr>
            <w:rFonts w:eastAsia="Times New Roman"/>
            <w:b w:val="1"/>
            <w:bCs w:val="1"/>
            <w:color w:val="000000" w:themeColor="text1" w:themeTint="FF" w:themeShade="FF"/>
            <w:lang w:val="en-US"/>
          </w:rPr>
          <w:t xml:space="preserve"> in THP1s</w:t>
        </w:r>
      </w:ins>
      <w:ins w:author="Haley  Halasz" w:date="2023-12-05T19:23:00Z" w:id="705573883">
        <w:r w:rsidRPr="63836ABC" w:rsidR="008E0E85">
          <w:rPr>
            <w:rFonts w:eastAsia="Times New Roman"/>
            <w:color w:val="000000" w:themeColor="text1" w:themeTint="FF" w:themeShade="FF"/>
            <w:lang w:val="en-US"/>
          </w:rPr>
          <w:t xml:space="preserve">. Browser tracks display regions of CTCF binding, ATAC peaks, and regions of high H3K27 acetylation. Numbers on the Y-axis represent raw read counts. </w:t>
        </w:r>
        <w:r w:rsidRPr="63836ABC" w:rsidR="008E0E85">
          <w:rPr>
            <w:rFonts w:eastAsia="Times New Roman"/>
            <w:b w:val="1"/>
            <w:bCs w:val="1"/>
            <w:color w:val="000000" w:themeColor="text1" w:themeTint="FF" w:themeShade="FF"/>
            <w:lang w:val="en-US"/>
          </w:rPr>
          <w:t>B</w:t>
        </w:r>
      </w:ins>
      <w:del w:author="Haley  Halasz" w:date="2023-12-05T19:23:00Z" w:id="624563375">
        <w:r w:rsidRPr="63836ABC" w:rsidDel="00D613D2">
          <w:rPr>
            <w:rFonts w:eastAsia="Times New Roman"/>
            <w:b w:val="1"/>
            <w:bCs w:val="1"/>
            <w:color w:val="000000" w:themeColor="text1" w:themeTint="FF" w:themeShade="FF"/>
            <w:lang w:val="en-US"/>
          </w:rPr>
          <w:delText>A</w:delText>
        </w:r>
      </w:del>
      <w:r w:rsidRPr="63836ABC" w:rsidR="00D613D2">
        <w:rPr>
          <w:rFonts w:eastAsia="Times New Roman"/>
          <w:b w:val="1"/>
          <w:bCs w:val="1"/>
          <w:color w:val="000000" w:themeColor="text1" w:themeTint="FF" w:themeShade="FF"/>
          <w:lang w:val="en-US"/>
        </w:rPr>
        <w:t xml:space="preserve">. </w:t>
      </w:r>
      <w:r w:rsidRPr="63836ABC" w:rsidR="00D613D2">
        <w:rPr>
          <w:rFonts w:eastAsia="Times New Roman"/>
          <w:b w:val="1"/>
          <w:bCs w:val="1"/>
          <w:color w:val="000000" w:themeColor="text1" w:themeTint="FF" w:themeShade="FF"/>
          <w:lang w:val="en-US"/>
        </w:rPr>
        <w:t>CRISPRi</w:t>
      </w:r>
      <w:r w:rsidRPr="63836ABC" w:rsidR="00D613D2">
        <w:rPr>
          <w:rFonts w:eastAsia="Times New Roman"/>
          <w:b w:val="1"/>
          <w:bCs w:val="1"/>
          <w:color w:val="000000" w:themeColor="text1" w:themeTint="FF" w:themeShade="FF"/>
          <w:lang w:val="en-US"/>
        </w:rPr>
        <w:t xml:space="preserve"> Knockdown of </w:t>
      </w:r>
      <w:r w:rsidRPr="63836ABC" w:rsidR="00D613D2">
        <w:rPr>
          <w:rFonts w:eastAsia="Times New Roman"/>
          <w:b w:val="1"/>
          <w:bCs w:val="1"/>
          <w:i w:val="1"/>
          <w:iCs w:val="1"/>
          <w:color w:val="000000" w:themeColor="text1" w:themeTint="FF" w:themeShade="FF"/>
          <w:lang w:val="en-US"/>
        </w:rPr>
        <w:t>LOUP</w:t>
      </w:r>
      <w:r w:rsidRPr="63836ABC" w:rsidR="00D613D2">
        <w:rPr>
          <w:rFonts w:eastAsia="Times New Roman"/>
          <w:b w:val="1"/>
          <w:bCs w:val="1"/>
          <w:color w:val="000000" w:themeColor="text1" w:themeTint="FF" w:themeShade="FF"/>
          <w:lang w:val="en-US"/>
        </w:rPr>
        <w:t xml:space="preserve"> in THP1s</w:t>
      </w:r>
      <w:r w:rsidRPr="63836ABC" w:rsidR="00D613D2">
        <w:rPr>
          <w:rFonts w:eastAsia="Times New Roman"/>
          <w:color w:val="000000" w:themeColor="text1" w:themeTint="FF" w:themeShade="FF"/>
          <w:lang w:val="en-US"/>
        </w:rPr>
        <w:t xml:space="preserve">. Three </w:t>
      </w:r>
      <w:r w:rsidRPr="63836ABC" w:rsidR="00D613D2">
        <w:rPr>
          <w:rFonts w:eastAsia="Times New Roman"/>
          <w:color w:val="000000" w:themeColor="text1" w:themeTint="FF" w:themeShade="FF"/>
          <w:lang w:val="en-US"/>
        </w:rPr>
        <w:t>additional</w:t>
      </w:r>
      <w:r w:rsidRPr="63836ABC" w:rsidR="00D613D2">
        <w:rPr>
          <w:rFonts w:eastAsia="Times New Roman"/>
          <w:color w:val="000000" w:themeColor="text1" w:themeTint="FF" w:themeShade="FF"/>
          <w:lang w:val="en-US"/>
        </w:rPr>
        <w:t xml:space="preserve"> sgRNAs</w:t>
      </w:r>
      <w:r w:rsidRPr="63836ABC" w:rsidR="008E0E85">
        <w:rPr>
          <w:rFonts w:eastAsia="Times New Roman"/>
          <w:color w:val="000000" w:themeColor="text1" w:themeTint="FF" w:themeShade="FF"/>
          <w:lang w:val="en-US"/>
        </w:rPr>
        <w:t xml:space="preserve"> </w:t>
      </w:r>
      <w:r w:rsidRPr="63836ABC" w:rsidR="008E0E85">
        <w:rPr>
          <w:rFonts w:eastAsia="Times New Roman"/>
          <w:color w:val="000000" w:themeColor="text1" w:themeTint="FF" w:themeShade="FF"/>
          <w:lang w:val="en-US"/>
        </w:rPr>
        <w:t xml:space="preserve">(sgRNAs 1, 2, 3) </w:t>
      </w:r>
      <w:del w:author="Haley  Halasz" w:date="2023-12-05T19:23:00Z" w:id="773651571">
        <w:r w:rsidRPr="63836ABC" w:rsidDel="00D613D2">
          <w:rPr>
            <w:rFonts w:eastAsia="Times New Roman"/>
            <w:color w:val="000000" w:themeColor="text1" w:themeTint="FF" w:themeShade="FF"/>
            <w:lang w:val="en-US"/>
          </w:rPr>
          <w:delText xml:space="preserve"> </w:delText>
        </w:r>
      </w:del>
      <w:r w:rsidRPr="63836ABC" w:rsidR="00D613D2">
        <w:rPr>
          <w:rFonts w:eastAsia="Times New Roman"/>
          <w:color w:val="000000" w:themeColor="text1" w:themeTint="FF" w:themeShade="FF"/>
          <w:lang w:val="en-US"/>
        </w:rPr>
        <w:t xml:space="preserve">were designed to target top lncRNA candidate </w:t>
      </w:r>
      <w:r w:rsidRPr="63836ABC" w:rsidR="00D613D2">
        <w:rPr>
          <w:rFonts w:eastAsia="Times New Roman"/>
          <w:i w:val="1"/>
          <w:iCs w:val="1"/>
          <w:color w:val="000000" w:themeColor="text1" w:themeTint="FF" w:themeShade="FF"/>
          <w:lang w:val="en-US"/>
        </w:rPr>
        <w:t>LOUP</w:t>
      </w:r>
      <w:r w:rsidRPr="63836ABC" w:rsidR="00D613D2">
        <w:rPr>
          <w:rFonts w:eastAsia="Times New Roman"/>
          <w:color w:val="000000" w:themeColor="text1" w:themeTint="FF" w:themeShade="FF"/>
          <w:lang w:val="en-US"/>
        </w:rPr>
        <w:t xml:space="preserve">. qPCR measurement of </w:t>
      </w:r>
      <w:r w:rsidRPr="63836ABC" w:rsidR="00D613D2">
        <w:rPr>
          <w:rFonts w:eastAsia="Times New Roman"/>
          <w:i w:val="1"/>
          <w:iCs w:val="1"/>
          <w:color w:val="000000" w:themeColor="text1" w:themeTint="FF" w:themeShade="FF"/>
          <w:lang w:val="en-US"/>
        </w:rPr>
        <w:t>LOUP</w:t>
      </w:r>
      <w:r w:rsidRPr="63836ABC" w:rsidR="00D613D2">
        <w:rPr>
          <w:rFonts w:eastAsia="Times New Roman"/>
          <w:color w:val="000000" w:themeColor="text1" w:themeTint="FF" w:themeShade="FF"/>
          <w:lang w:val="en-US"/>
        </w:rPr>
        <w:t xml:space="preserve"> across three replicate experiments shows knockdown of </w:t>
      </w:r>
      <w:r w:rsidRPr="63836ABC" w:rsidR="00D613D2">
        <w:rPr>
          <w:rFonts w:eastAsia="Times New Roman"/>
          <w:i w:val="1"/>
          <w:iCs w:val="1"/>
          <w:color w:val="000000" w:themeColor="text1" w:themeTint="FF" w:themeShade="FF"/>
          <w:lang w:val="en-US"/>
        </w:rPr>
        <w:t>LOUP</w:t>
      </w:r>
      <w:r w:rsidRPr="63836ABC" w:rsidR="00D613D2">
        <w:rPr>
          <w:rFonts w:eastAsia="Times New Roman"/>
          <w:color w:val="000000" w:themeColor="text1" w:themeTint="FF" w:themeShade="FF"/>
          <w:lang w:val="en-US"/>
        </w:rPr>
        <w:t xml:space="preserve"> by all three sgRNAs (p-values&lt;0.05) vs a non-targeting control sgRNA (NT) before LPS stimulation (0 hours) and after 2 and 6 hours of LPS stimulation. Values are normalized to </w:t>
      </w:r>
      <w:r w:rsidRPr="63836ABC" w:rsidR="00D613D2">
        <w:rPr>
          <w:rFonts w:eastAsia="Times New Roman"/>
          <w:color w:val="000000" w:themeColor="text1" w:themeTint="FF" w:themeShade="FF"/>
          <w:lang w:val="en-US"/>
        </w:rPr>
        <w:t>HPRT</w:t>
      </w:r>
      <w:r w:rsidRPr="63836ABC" w:rsidR="00D613D2">
        <w:rPr>
          <w:rFonts w:eastAsia="Times New Roman"/>
          <w:color w:val="000000" w:themeColor="text1" w:themeTint="FF" w:themeShade="FF"/>
          <w:lang w:val="en-US"/>
        </w:rPr>
        <w:t xml:space="preserve"> and error bars </w:t>
      </w:r>
      <w:r w:rsidRPr="63836ABC" w:rsidR="00D613D2">
        <w:rPr>
          <w:rFonts w:eastAsia="Times New Roman"/>
          <w:color w:val="000000" w:themeColor="text1" w:themeTint="FF" w:themeShade="FF"/>
          <w:lang w:val="en-US"/>
        </w:rPr>
        <w:t>represent</w:t>
      </w:r>
      <w:r w:rsidRPr="63836ABC" w:rsidR="00D613D2">
        <w:rPr>
          <w:rFonts w:eastAsia="Times New Roman"/>
          <w:color w:val="000000" w:themeColor="text1" w:themeTint="FF" w:themeShade="FF"/>
          <w:lang w:val="en-US"/>
        </w:rPr>
        <w:t xml:space="preserve"> standard deviation. </w:t>
      </w:r>
      <w:ins w:author="Haley  Halasz" w:date="2023-12-05T19:24:00Z" w:id="61939067">
        <w:r w:rsidRPr="63836ABC" w:rsidR="008E0E85">
          <w:rPr>
            <w:rFonts w:eastAsia="Times New Roman"/>
            <w:b w:val="1"/>
            <w:bCs w:val="1"/>
            <w:color w:val="000000" w:themeColor="text1" w:themeTint="FF" w:themeShade="FF"/>
            <w:lang w:val="en-US"/>
          </w:rPr>
          <w:t>C</w:t>
        </w:r>
      </w:ins>
      <w:del w:author="Haley  Halasz" w:date="2023-12-05T19:24:00Z" w:id="2026817163">
        <w:r w:rsidRPr="63836ABC" w:rsidDel="00D613D2">
          <w:rPr>
            <w:rFonts w:eastAsia="Times New Roman"/>
            <w:b w:val="1"/>
            <w:bCs w:val="1"/>
            <w:color w:val="000000" w:themeColor="text1" w:themeTint="FF" w:themeShade="FF"/>
            <w:lang w:val="en-US"/>
          </w:rPr>
          <w:delText>B</w:delText>
        </w:r>
      </w:del>
      <w:r w:rsidRPr="63836ABC" w:rsidR="00D613D2">
        <w:rPr>
          <w:rFonts w:eastAsia="Times New Roman"/>
          <w:b w:val="1"/>
          <w:bCs w:val="1"/>
          <w:color w:val="000000" w:themeColor="text1" w:themeTint="FF" w:themeShade="FF"/>
          <w:lang w:val="en-US"/>
        </w:rPr>
        <w:t>. Western blot analysis of SPI1.</w:t>
      </w:r>
      <w:r w:rsidRPr="63836ABC" w:rsidR="00D613D2">
        <w:rPr>
          <w:rFonts w:eastAsia="Times New Roman"/>
          <w:color w:val="000000" w:themeColor="text1" w:themeTint="FF" w:themeShade="FF"/>
          <w:lang w:val="en-US"/>
        </w:rPr>
        <w:t xml:space="preserve"> Non-targeting control (NT) vs. 3 LOUP knockdowns (sgRNAs 1, 2, 3) over a time course (hours) of LPS treatment. Samples were collected at baseline (0), 15min (.25), 30min (.5), 1 hour (1), 2 hours (2), 6 hours (6) and 24 hours (24). Quantitative values </w:t>
      </w:r>
      <w:r w:rsidRPr="63836ABC" w:rsidR="00D613D2">
        <w:rPr>
          <w:rFonts w:eastAsia="Times New Roman"/>
          <w:color w:val="000000" w:themeColor="text1" w:themeTint="FF" w:themeShade="FF"/>
          <w:lang w:val="en-US"/>
        </w:rPr>
        <w:t>indicate</w:t>
      </w:r>
      <w:r w:rsidRPr="63836ABC" w:rsidR="00D613D2">
        <w:rPr>
          <w:rFonts w:eastAsia="Times New Roman"/>
          <w:color w:val="000000" w:themeColor="text1" w:themeTint="FF" w:themeShade="FF"/>
          <w:lang w:val="en-US"/>
        </w:rPr>
        <w:t xml:space="preserve"> densitometry ratios of SPI</w:t>
      </w:r>
      <w:r w:rsidRPr="63836ABC" w:rsidR="00D613D2">
        <w:rPr>
          <w:rFonts w:eastAsia="Times New Roman"/>
          <w:color w:val="000000" w:themeColor="text1" w:themeTint="FF" w:themeShade="FF"/>
          <w:lang w:val="en-US"/>
        </w:rPr>
        <w:t>1:Actin</w:t>
      </w:r>
      <w:r w:rsidRPr="63836ABC" w:rsidR="00D613D2">
        <w:rPr>
          <w:rFonts w:eastAsia="Times New Roman"/>
          <w:color w:val="000000" w:themeColor="text1" w:themeTint="FF" w:themeShade="FF"/>
          <w:lang w:val="en-US"/>
        </w:rPr>
        <w:t xml:space="preserve">. </w:t>
      </w:r>
      <w:del w:author="Haley  Halasz" w:date="2023-12-05T19:23:00Z" w:id="1214992220">
        <w:r w:rsidRPr="63836ABC" w:rsidDel="00D613D2">
          <w:rPr>
            <w:rFonts w:eastAsia="Times New Roman"/>
            <w:b w:val="1"/>
            <w:bCs w:val="1"/>
            <w:color w:val="000000" w:themeColor="text1" w:themeTint="FF" w:themeShade="FF"/>
            <w:lang w:val="en-US"/>
          </w:rPr>
          <w:delText>A. Hi-C data from THP1s displaying predicted TAD for LOUP and SPI1</w:delText>
        </w:r>
        <w:r w:rsidRPr="63836ABC" w:rsidDel="00D613D2">
          <w:rPr>
            <w:rFonts w:eastAsia="Times New Roman"/>
            <w:color w:val="000000" w:themeColor="text1" w:themeTint="FF" w:themeShade="FF"/>
            <w:lang w:val="en-US"/>
          </w:rPr>
          <w:delText xml:space="preserve">. Browser tracks display regions of CTCF binding, ATAC peaks, and regions of high H3K27 acetylation. Numbers on the Y-axis represent raw read counts. </w:delText>
        </w:r>
      </w:del>
      <w:del w:author="Haley  Halasz" w:date="2023-12-05T19:25:00Z" w:id="1236627905">
        <w:r w:rsidRPr="63836ABC" w:rsidDel="00D613D2">
          <w:rPr>
            <w:rFonts w:eastAsia="Times New Roman"/>
            <w:b w:val="1"/>
            <w:bCs w:val="1"/>
            <w:color w:val="000000" w:themeColor="text1" w:themeTint="FF" w:themeShade="FF"/>
            <w:lang w:val="en-US"/>
          </w:rPr>
          <w:delText>B. Loup and Spi1 isoforms in mouse.</w:delText>
        </w:r>
        <w:r w:rsidRPr="63836ABC" w:rsidDel="00D613D2">
          <w:rPr>
            <w:rFonts w:eastAsia="Times New Roman"/>
            <w:color w:val="000000" w:themeColor="text1" w:themeTint="FF" w:themeShade="FF"/>
            <w:lang w:val="en-US"/>
          </w:rPr>
          <w:delText xml:space="preserve"> Gene models of transcripts at Spi1 locus determined from long read Nanopore on BMDMs and called with FLAIR. </w:delText>
        </w:r>
      </w:del>
      <w:ins w:author="Haley  Halasz" w:date="2023-12-05T19:26:00Z" w:id="330662653">
        <w:r w:rsidRPr="63836ABC" w:rsidR="008E0E85">
          <w:rPr>
            <w:rFonts w:eastAsia="Times New Roman"/>
            <w:b w:val="1"/>
            <w:bCs w:val="1"/>
            <w:color w:val="000000" w:themeColor="text1" w:themeTint="FF" w:themeShade="FF"/>
            <w:lang w:val="en-US"/>
          </w:rPr>
          <w:t>D</w:t>
        </w:r>
      </w:ins>
      <w:del w:author="Haley  Halasz" w:date="2023-12-05T19:26:00Z" w:id="288531058">
        <w:r w:rsidRPr="63836ABC" w:rsidDel="00D613D2">
          <w:rPr>
            <w:rFonts w:eastAsia="Times New Roman"/>
            <w:b w:val="1"/>
            <w:bCs w:val="1"/>
            <w:color w:val="000000" w:themeColor="text1" w:themeTint="FF" w:themeShade="FF"/>
            <w:lang w:val="en-US"/>
          </w:rPr>
          <w:delText>C</w:delText>
        </w:r>
      </w:del>
      <w:r w:rsidRPr="63836ABC" w:rsidR="00D613D2">
        <w:rPr>
          <w:rFonts w:eastAsia="Times New Roman"/>
          <w:b w:val="1"/>
          <w:bCs w:val="1"/>
          <w:color w:val="000000" w:themeColor="text1" w:themeTint="FF" w:themeShade="FF"/>
          <w:lang w:val="en-US"/>
        </w:rPr>
        <w:t>. Conserved</w:t>
      </w:r>
      <w:ins w:author="Haley  Halasz" w:date="2023-12-05T19:26:00Z" w:id="940462185">
        <w:r w:rsidRPr="63836ABC" w:rsidR="008E0E85">
          <w:rPr>
            <w:rFonts w:eastAsia="Times New Roman"/>
            <w:b w:val="1"/>
            <w:bCs w:val="1"/>
            <w:color w:val="000000" w:themeColor="text1" w:themeTint="FF" w:themeShade="FF"/>
            <w:lang w:val="en-US"/>
          </w:rPr>
          <w:t xml:space="preserve"> TAD</w:t>
        </w:r>
      </w:ins>
      <w:r w:rsidRPr="63836ABC" w:rsidR="00D613D2">
        <w:rPr>
          <w:rFonts w:eastAsia="Times New Roman"/>
          <w:b w:val="1"/>
          <w:bCs w:val="1"/>
          <w:color w:val="000000" w:themeColor="text1" w:themeTint="FF" w:themeShade="FF"/>
          <w:lang w:val="en-US"/>
        </w:rPr>
        <w:t xml:space="preserve"> </w:t>
      </w:r>
      <w:ins w:author="Haley  Halasz" w:date="2023-12-05T19:26:00Z" w:id="1799346723">
        <w:r w:rsidRPr="63836ABC" w:rsidR="008E0E85">
          <w:rPr>
            <w:rFonts w:eastAsia="Times New Roman"/>
            <w:b w:val="1"/>
            <w:bCs w:val="1"/>
            <w:color w:val="000000" w:themeColor="text1" w:themeTint="FF" w:themeShade="FF"/>
            <w:lang w:val="en-US"/>
          </w:rPr>
          <w:t xml:space="preserve">and </w:t>
        </w:r>
      </w:ins>
      <w:r w:rsidRPr="63836ABC" w:rsidR="00D613D2">
        <w:rPr>
          <w:rFonts w:eastAsia="Times New Roman"/>
          <w:b w:val="1"/>
          <w:bCs w:val="1"/>
          <w:color w:val="000000" w:themeColor="text1" w:themeTint="FF" w:themeShade="FF"/>
          <w:lang w:val="en-US"/>
        </w:rPr>
        <w:t xml:space="preserve">epigenetic marks </w:t>
      </w:r>
      <w:del w:author="Haley  Halasz" w:date="2023-12-05T19:26:00Z" w:id="937541581">
        <w:r w:rsidRPr="63836ABC" w:rsidDel="00D613D2">
          <w:rPr>
            <w:rFonts w:eastAsia="Times New Roman"/>
            <w:b w:val="1"/>
            <w:bCs w:val="1"/>
            <w:color w:val="000000" w:themeColor="text1" w:themeTint="FF" w:themeShade="FF"/>
            <w:lang w:val="en-US"/>
          </w:rPr>
          <w:delText xml:space="preserve">and chromatin </w:delText>
        </w:r>
      </w:del>
      <w:r w:rsidRPr="63836ABC" w:rsidR="00D613D2">
        <w:rPr>
          <w:rFonts w:eastAsia="Times New Roman"/>
          <w:b w:val="1"/>
          <w:bCs w:val="1"/>
          <w:color w:val="000000" w:themeColor="text1" w:themeTint="FF" w:themeShade="FF"/>
          <w:lang w:val="en-US"/>
        </w:rPr>
        <w:t xml:space="preserve">following differentiation in human and </w:t>
      </w:r>
      <w:r w:rsidRPr="63836ABC" w:rsidR="00D613D2">
        <w:rPr>
          <w:rFonts w:eastAsia="Times New Roman"/>
          <w:b w:val="1"/>
          <w:bCs w:val="1"/>
          <w:color w:val="000000" w:themeColor="text1" w:themeTint="FF" w:themeShade="FF"/>
          <w:lang w:val="en-US"/>
        </w:rPr>
        <w:t>mouse</w:t>
      </w:r>
      <w:r w:rsidRPr="63836ABC" w:rsidR="00D613D2">
        <w:rPr>
          <w:rFonts w:eastAsia="Times New Roman"/>
          <w:b w:val="1"/>
          <w:bCs w:val="1"/>
          <w:color w:val="000000" w:themeColor="text1" w:themeTint="FF" w:themeShade="FF"/>
          <w:lang w:val="en-US"/>
        </w:rPr>
        <w:t xml:space="preserve">. </w:t>
      </w:r>
      <w:r w:rsidRPr="63836ABC" w:rsidR="00D613D2">
        <w:rPr>
          <w:rFonts w:eastAsia="Times New Roman"/>
          <w:color w:val="000000" w:themeColor="text1" w:themeTint="FF" w:themeShade="FF"/>
          <w:lang w:val="en-US"/>
        </w:rPr>
        <w:t xml:space="preserve">PMA differentiated THP1-Macrophages (THP1-Macs) </w:t>
      </w:r>
      <w:r w:rsidRPr="63836ABC" w:rsidR="00D613D2">
        <w:rPr>
          <w:rFonts w:eastAsia="Times New Roman"/>
          <w:color w:val="000000" w:themeColor="text1" w:themeTint="FF" w:themeShade="FF"/>
          <w:lang w:val="en-US"/>
        </w:rPr>
        <w:t>maintain</w:t>
      </w:r>
      <w:r w:rsidRPr="63836ABC" w:rsidR="00D613D2">
        <w:rPr>
          <w:rFonts w:eastAsia="Times New Roman"/>
          <w:color w:val="000000" w:themeColor="text1" w:themeTint="FF" w:themeShade="FF"/>
          <w:lang w:val="en-US"/>
        </w:rPr>
        <w:t xml:space="preserve"> chromatin structure and epigenetic marks at the </w:t>
      </w:r>
      <w:r w:rsidRPr="63836ABC" w:rsidR="00D613D2">
        <w:rPr>
          <w:rFonts w:eastAsia="Times New Roman"/>
          <w:i w:val="1"/>
          <w:iCs w:val="1"/>
          <w:color w:val="000000" w:themeColor="text1" w:themeTint="FF" w:themeShade="FF"/>
          <w:lang w:val="en-US"/>
          <w:rPrChange w:author="Eric Malekos" w:date="2023-12-06T04:40:10.312Z" w:id="1215353017">
            <w:rPr>
              <w:rFonts w:eastAsia="Times New Roman"/>
              <w:color w:val="000000" w:themeColor="text1" w:themeTint="FF" w:themeShade="FF"/>
              <w:lang w:val="en-US"/>
            </w:rPr>
          </w:rPrChange>
        </w:rPr>
        <w:t>LOUP</w:t>
      </w:r>
      <w:r w:rsidRPr="63836ABC" w:rsidR="00D613D2">
        <w:rPr>
          <w:rFonts w:eastAsia="Times New Roman"/>
          <w:i w:val="0"/>
          <w:iCs w:val="0"/>
          <w:color w:val="000000" w:themeColor="text1" w:themeTint="FF" w:themeShade="FF"/>
          <w:lang w:val="en-US"/>
        </w:rPr>
        <w:t>/</w:t>
      </w:r>
      <w:r w:rsidRPr="63836ABC" w:rsidR="00D613D2">
        <w:rPr>
          <w:rFonts w:eastAsia="Times New Roman"/>
          <w:i w:val="1"/>
          <w:iCs w:val="1"/>
          <w:color w:val="000000" w:themeColor="text1" w:themeTint="FF" w:themeShade="FF"/>
          <w:lang w:val="en-US"/>
          <w:rPrChange w:author="Eric Malekos" w:date="2023-12-06T04:40:10.312Z" w:id="709878976">
            <w:rPr>
              <w:rFonts w:eastAsia="Times New Roman"/>
              <w:color w:val="000000" w:themeColor="text1" w:themeTint="FF" w:themeShade="FF"/>
              <w:lang w:val="en-US"/>
            </w:rPr>
          </w:rPrChange>
        </w:rPr>
        <w:t>SPI1</w:t>
      </w:r>
      <w:r w:rsidRPr="63836ABC" w:rsidR="00D613D2">
        <w:rPr>
          <w:rFonts w:eastAsia="Times New Roman"/>
          <w:color w:val="000000" w:themeColor="text1" w:themeTint="FF" w:themeShade="FF"/>
          <w:lang w:val="en-US"/>
        </w:rPr>
        <w:t xml:space="preserve"> locus. Patterns of epigenetic marks and CTCF binding are also conserved in mouse BMDMs and BMDCs.</w:t>
      </w:r>
      <w:ins w:author="Haley  Halasz" w:date="2023-12-05T19:25:00Z" w:id="50904044">
        <w:r w:rsidRPr="63836ABC" w:rsidR="008E0E85">
          <w:rPr>
            <w:rFonts w:eastAsia="Times New Roman"/>
            <w:b w:val="1"/>
            <w:bCs w:val="1"/>
            <w:color w:val="000000" w:themeColor="text1" w:themeTint="FF" w:themeShade="FF"/>
            <w:lang w:val="en-US"/>
          </w:rPr>
          <w:t xml:space="preserve"> </w:t>
        </w:r>
      </w:ins>
      <w:ins w:author="Haley  Halasz" w:date="2023-12-05T19:26:00Z" w:id="743710822">
        <w:r w:rsidRPr="63836ABC" w:rsidR="008E0E85">
          <w:rPr>
            <w:rFonts w:eastAsia="Times New Roman"/>
            <w:b w:val="1"/>
            <w:bCs w:val="1"/>
            <w:color w:val="000000" w:themeColor="text1" w:themeTint="FF" w:themeShade="FF"/>
            <w:lang w:val="en-US"/>
          </w:rPr>
          <w:t>E</w:t>
        </w:r>
      </w:ins>
      <w:del w:author="Haley  Halasz" w:date="2023-12-05T19:26:00Z" w:id="323628438">
        <w:r w:rsidRPr="63836ABC" w:rsidDel="008E0E85">
          <w:rPr>
            <w:rFonts w:eastAsia="Times New Roman"/>
            <w:b w:val="1"/>
            <w:bCs w:val="1"/>
            <w:color w:val="000000" w:themeColor="text1" w:themeTint="FF" w:themeShade="FF"/>
            <w:lang w:val="en-US"/>
          </w:rPr>
          <w:delText>B</w:delText>
        </w:r>
      </w:del>
      <w:ins w:author="Haley  Halasz" w:date="2023-12-05T19:25:00Z" w:id="1375560490">
        <w:r w:rsidRPr="63836ABC" w:rsidR="008E0E85">
          <w:rPr>
            <w:rFonts w:eastAsia="Times New Roman"/>
            <w:b w:val="1"/>
            <w:bCs w:val="1"/>
            <w:color w:val="000000" w:themeColor="text1" w:themeTint="FF" w:themeShade="FF"/>
            <w:lang w:val="en-US"/>
          </w:rPr>
          <w:t>. Loup and Spi1 isoforms in mouse.</w:t>
        </w:r>
        <w:r w:rsidRPr="63836ABC" w:rsidR="008E0E85">
          <w:rPr>
            <w:rFonts w:eastAsia="Times New Roman"/>
            <w:color w:val="000000" w:themeColor="text1" w:themeTint="FF" w:themeShade="FF"/>
            <w:lang w:val="en-US"/>
          </w:rPr>
          <w:t xml:space="preserve"> Gene models of transcripts at Spi1 locus determined from long read Nanopore on BMDMs and called with FLAIR</w:t>
        </w:r>
        <w:r w:rsidRPr="63836ABC" w:rsidR="008E0E85">
          <w:rPr>
            <w:rFonts w:eastAsia="Times New Roman"/>
            <w:color w:val="000000" w:themeColor="text1" w:themeTint="FF" w:themeShade="FF"/>
            <w:lang w:val="en-US"/>
          </w:rPr>
          <w:t xml:space="preserve">. </w:t>
        </w:r>
      </w:ins>
      <w:r w:rsidRPr="63836ABC" w:rsidR="00D613D2">
        <w:rPr>
          <w:rFonts w:eastAsia="Times New Roman"/>
          <w:b w:val="1"/>
          <w:bCs w:val="1"/>
          <w:color w:val="000000" w:themeColor="text1" w:themeTint="FF" w:themeShade="FF"/>
          <w:lang w:val="en-US"/>
        </w:rPr>
        <w:t xml:space="preserve"> </w:t>
      </w:r>
      <w:r w:rsidRPr="63836ABC" w:rsidR="00D613D2">
        <w:rPr>
          <w:rFonts w:eastAsia="Times New Roman"/>
          <w:b w:val="1"/>
          <w:bCs w:val="1"/>
          <w:color w:val="000000" w:themeColor="text1" w:themeTint="FF" w:themeShade="FF"/>
          <w:lang w:val="en-US"/>
        </w:rPr>
        <w:t xml:space="preserve">F-K. Effect of LPS Stimulus on </w:t>
      </w:r>
      <w:r w:rsidRPr="63836ABC" w:rsidR="00D613D2">
        <w:rPr>
          <w:rFonts w:eastAsia="Times New Roman"/>
          <w:b w:val="1"/>
          <w:bCs w:val="1"/>
          <w:i w:val="1"/>
          <w:iCs w:val="1"/>
          <w:color w:val="000000" w:themeColor="text1" w:themeTint="FF" w:themeShade="FF"/>
          <w:lang w:val="en-US"/>
          <w:rPrChange w:author="Eric Malekos" w:date="2023-12-06T04:39:57.302Z" w:id="2045217378">
            <w:rPr>
              <w:rFonts w:eastAsia="Times New Roman"/>
              <w:b w:val="1"/>
              <w:bCs w:val="1"/>
              <w:color w:val="000000" w:themeColor="text1" w:themeTint="FF" w:themeShade="FF"/>
              <w:lang w:val="en-US"/>
            </w:rPr>
          </w:rPrChange>
        </w:rPr>
        <w:t>LOUP</w:t>
      </w:r>
      <w:r w:rsidRPr="63836ABC" w:rsidR="00D613D2">
        <w:rPr>
          <w:rFonts w:eastAsia="Times New Roman"/>
          <w:b w:val="1"/>
          <w:bCs w:val="1"/>
          <w:color w:val="000000" w:themeColor="text1" w:themeTint="FF" w:themeShade="FF"/>
          <w:lang w:val="en-US"/>
        </w:rPr>
        <w:t xml:space="preserve"> and </w:t>
      </w:r>
      <w:r w:rsidRPr="63836ABC" w:rsidR="00D613D2">
        <w:rPr>
          <w:rFonts w:eastAsia="Times New Roman"/>
          <w:b w:val="1"/>
          <w:bCs w:val="1"/>
          <w:i w:val="1"/>
          <w:iCs w:val="1"/>
          <w:color w:val="000000" w:themeColor="text1" w:themeTint="FF" w:themeShade="FF"/>
          <w:lang w:val="en-US"/>
          <w:rPrChange w:author="Eric Malekos" w:date="2023-12-06T04:40:00.913Z" w:id="1797759146">
            <w:rPr>
              <w:rFonts w:eastAsia="Times New Roman"/>
              <w:b w:val="1"/>
              <w:bCs w:val="1"/>
              <w:color w:val="000000" w:themeColor="text1" w:themeTint="FF" w:themeShade="FF"/>
              <w:lang w:val="en-US"/>
            </w:rPr>
          </w:rPrChange>
        </w:rPr>
        <w:t>SPI1</w:t>
      </w:r>
      <w:r w:rsidRPr="63836ABC" w:rsidR="00D613D2">
        <w:rPr>
          <w:rFonts w:eastAsia="Times New Roman"/>
          <w:b w:val="1"/>
          <w:bCs w:val="1"/>
          <w:color w:val="000000" w:themeColor="text1" w:themeTint="FF" w:themeShade="FF"/>
          <w:lang w:val="en-US"/>
        </w:rPr>
        <w:t xml:space="preserve"> Expression in Human and Mouse Cells. F&amp;G. </w:t>
      </w:r>
      <w:del w:author="Eric Malekos" w:date="2023-12-06T04:39:41.903Z" w:id="1888554673">
        <w:r w:rsidRPr="63836ABC" w:rsidDel="00D613D2">
          <w:rPr>
            <w:rFonts w:eastAsia="Times New Roman"/>
            <w:b w:val="1"/>
            <w:bCs w:val="1"/>
            <w:color w:val="000000" w:themeColor="text1" w:themeTint="FF" w:themeShade="FF"/>
            <w:lang w:val="en-US"/>
          </w:rPr>
          <w:delText>Spi1</w:delText>
        </w:r>
      </w:del>
      <w:ins w:author="Eric Malekos" w:date="2023-12-06T04:39:45.307Z" w:id="1710870250">
        <w:r w:rsidRPr="63836ABC" w:rsidR="79A628CA">
          <w:rPr>
            <w:rFonts w:eastAsia="Times New Roman"/>
            <w:b w:val="1"/>
            <w:bCs w:val="1"/>
            <w:i w:val="1"/>
            <w:iCs w:val="1"/>
            <w:color w:val="000000" w:themeColor="text1" w:themeTint="FF" w:themeShade="FF"/>
            <w:lang w:val="en-US"/>
            <w:rPrChange w:author="Eric Malekos" w:date="2023-12-06T04:39:47.571Z" w:id="159702530">
              <w:rPr>
                <w:rFonts w:eastAsia="Times New Roman"/>
                <w:b w:val="1"/>
                <w:bCs w:val="1"/>
                <w:color w:val="000000" w:themeColor="text1" w:themeTint="FF" w:themeShade="FF"/>
                <w:lang w:val="en-US"/>
              </w:rPr>
            </w:rPrChange>
          </w:rPr>
          <w:t>SPI1</w:t>
        </w:r>
      </w:ins>
      <w:r w:rsidRPr="63836ABC" w:rsidR="00D613D2">
        <w:rPr>
          <w:rFonts w:eastAsia="Times New Roman"/>
          <w:b w:val="1"/>
          <w:bCs w:val="1"/>
          <w:color w:val="000000" w:themeColor="text1" w:themeTint="FF" w:themeShade="FF"/>
          <w:lang w:val="en-US"/>
        </w:rPr>
        <w:t xml:space="preserve">(F) and </w:t>
      </w:r>
      <w:r w:rsidRPr="63836ABC" w:rsidR="00D613D2">
        <w:rPr>
          <w:rFonts w:eastAsia="Times New Roman"/>
          <w:b w:val="1"/>
          <w:bCs w:val="1"/>
          <w:i w:val="1"/>
          <w:iCs w:val="1"/>
          <w:color w:val="000000" w:themeColor="text1" w:themeTint="FF" w:themeShade="FF"/>
          <w:lang w:val="en-US"/>
          <w:rPrChange w:author="Eric Malekos" w:date="2023-12-06T04:39:52.547Z" w:id="1296742443">
            <w:rPr>
              <w:rFonts w:eastAsia="Times New Roman"/>
              <w:b w:val="1"/>
              <w:bCs w:val="1"/>
              <w:color w:val="000000" w:themeColor="text1" w:themeTint="FF" w:themeShade="FF"/>
              <w:lang w:val="en-US"/>
            </w:rPr>
          </w:rPrChange>
        </w:rPr>
        <w:t>LOUP</w:t>
      </w:r>
      <w:r w:rsidRPr="63836ABC" w:rsidR="00D613D2">
        <w:rPr>
          <w:rFonts w:eastAsia="Times New Roman"/>
          <w:b w:val="1"/>
          <w:bCs w:val="1"/>
          <w:color w:val="000000" w:themeColor="text1" w:themeTint="FF" w:themeShade="FF"/>
          <w:lang w:val="en-US"/>
        </w:rPr>
        <w:t xml:space="preserve">(G) expression in Human Monocytes and Monocyte Derived Macrophages. </w:t>
      </w:r>
      <w:r w:rsidRPr="63836ABC" w:rsidR="00D613D2">
        <w:rPr>
          <w:rFonts w:eastAsia="Times New Roman"/>
          <w:color w:val="000000" w:themeColor="text1" w:themeTint="FF" w:themeShade="FF"/>
          <w:lang w:val="en-US"/>
        </w:rPr>
        <w:t> Differential gene expression was calculated from RNA-Seq of untreated or LPS treated monocytes and macrophages. Significance represented by adjusted p-value of DESeq2 implementation of the Wald-test.</w:t>
      </w:r>
      <w:r w:rsidRPr="63836ABC" w:rsidR="00D613D2">
        <w:rPr>
          <w:rFonts w:eastAsia="Times New Roman"/>
          <w:b w:val="1"/>
          <w:bCs w:val="1"/>
          <w:color w:val="000000" w:themeColor="text1" w:themeTint="FF" w:themeShade="FF"/>
          <w:lang w:val="en-US"/>
        </w:rPr>
        <w:t xml:space="preserve"> H. qPCR of LOUP in THP1</w:t>
      </w:r>
      <w:r w:rsidRPr="63836ABC" w:rsidR="00D613D2">
        <w:rPr>
          <w:rFonts w:eastAsia="Times New Roman"/>
          <w:color w:val="000000" w:themeColor="text1" w:themeTint="FF" w:themeShade="FF"/>
          <w:lang w:val="en-US"/>
        </w:rPr>
        <w:t xml:space="preserve"> qPCR measurement of </w:t>
      </w:r>
      <w:r w:rsidRPr="63836ABC" w:rsidR="00D613D2">
        <w:rPr>
          <w:rFonts w:eastAsia="Times New Roman"/>
          <w:i w:val="1"/>
          <w:iCs w:val="1"/>
          <w:color w:val="000000" w:themeColor="text1" w:themeTint="FF" w:themeShade="FF"/>
          <w:lang w:val="en-US"/>
          <w:rPrChange w:author="Eric Malekos" w:date="2023-12-06T04:40:33.923Z" w:id="141033466">
            <w:rPr>
              <w:rFonts w:eastAsia="Times New Roman"/>
              <w:color w:val="000000" w:themeColor="text1" w:themeTint="FF" w:themeShade="FF"/>
              <w:lang w:val="en-US"/>
            </w:rPr>
          </w:rPrChange>
        </w:rPr>
        <w:t xml:space="preserve">LOUP </w:t>
      </w:r>
      <w:r w:rsidRPr="63836ABC" w:rsidR="00D613D2">
        <w:rPr>
          <w:rFonts w:eastAsia="Times New Roman"/>
          <w:color w:val="000000" w:themeColor="text1" w:themeTint="FF" w:themeShade="FF"/>
          <w:lang w:val="en-US"/>
        </w:rPr>
        <w:t xml:space="preserve">across three replicates of Human THP1 cells untreated or treated with LPS for 6 or 24 hours. </w:t>
      </w:r>
      <w:r w:rsidRPr="63836ABC" w:rsidR="00D613D2">
        <w:rPr>
          <w:rFonts w:eastAsia="Times New Roman"/>
          <w:i w:val="1"/>
          <w:iCs w:val="1"/>
          <w:color w:val="000000" w:themeColor="text1" w:themeTint="FF" w:themeShade="FF"/>
          <w:lang w:val="en-US"/>
          <w:rPrChange w:author="Eric Malekos" w:date="2023-12-06T04:40:39.407Z" w:id="330007681">
            <w:rPr>
              <w:rFonts w:eastAsia="Times New Roman"/>
              <w:color w:val="000000" w:themeColor="text1" w:themeTint="FF" w:themeShade="FF"/>
              <w:lang w:val="en-US"/>
            </w:rPr>
          </w:rPrChange>
        </w:rPr>
        <w:t>LOUP</w:t>
      </w:r>
      <w:r w:rsidRPr="63836ABC" w:rsidR="00D613D2">
        <w:rPr>
          <w:rFonts w:eastAsia="Times New Roman"/>
          <w:color w:val="000000" w:themeColor="text1" w:themeTint="FF" w:themeShade="FF"/>
          <w:lang w:val="en-US"/>
        </w:rPr>
        <w:t xml:space="preserve"> expression increases at 6 hours of LPS treatment and comes back down to a non-significant change compared to control by 24 hours. Values are normalized to HPRT. Error bars show standard deviation and significance testing was performed with one-way </w:t>
      </w:r>
      <w:r w:rsidRPr="63836ABC" w:rsidR="00D613D2">
        <w:rPr>
          <w:rFonts w:eastAsia="Times New Roman"/>
          <w:color w:val="000000" w:themeColor="text1" w:themeTint="FF" w:themeShade="FF"/>
          <w:lang w:val="en-US"/>
        </w:rPr>
        <w:t>anova</w:t>
      </w:r>
      <w:r w:rsidRPr="63836ABC" w:rsidR="00D613D2">
        <w:rPr>
          <w:rFonts w:eastAsia="Times New Roman"/>
          <w:color w:val="000000" w:themeColor="text1" w:themeTint="FF" w:themeShade="FF"/>
          <w:lang w:val="en-US"/>
        </w:rPr>
        <w:t xml:space="preserve"> with Dunnett’s multiple comparisons in GraphPad Prism. </w:t>
      </w:r>
      <w:r w:rsidRPr="63836ABC" w:rsidR="00D613D2">
        <w:rPr>
          <w:rFonts w:eastAsia="Times New Roman"/>
          <w:b w:val="1"/>
          <w:bCs w:val="1"/>
          <w:color w:val="000000" w:themeColor="text1" w:themeTint="FF" w:themeShade="FF"/>
          <w:lang w:val="en-US"/>
        </w:rPr>
        <w:t xml:space="preserve">I&amp;J. </w:t>
      </w:r>
      <w:r w:rsidRPr="63836ABC" w:rsidR="00D613D2">
        <w:rPr>
          <w:rFonts w:eastAsia="Times New Roman"/>
          <w:b w:val="1"/>
          <w:bCs w:val="1"/>
          <w:i w:val="1"/>
          <w:iCs w:val="1"/>
          <w:color w:val="000000" w:themeColor="text1" w:themeTint="FF" w:themeShade="FF"/>
          <w:lang w:val="en-US"/>
          <w:rPrChange w:author="Eric Malekos" w:date="2023-12-06T04:40:51.397Z" w:id="687389554">
            <w:rPr>
              <w:rFonts w:eastAsia="Times New Roman"/>
              <w:b w:val="1"/>
              <w:bCs w:val="1"/>
              <w:color w:val="000000" w:themeColor="text1" w:themeTint="FF" w:themeShade="FF"/>
              <w:lang w:val="en-US"/>
            </w:rPr>
          </w:rPrChange>
        </w:rPr>
        <w:t>Spi1</w:t>
      </w:r>
      <w:r w:rsidRPr="63836ABC" w:rsidR="00D613D2">
        <w:rPr>
          <w:rFonts w:eastAsia="Times New Roman"/>
          <w:b w:val="1"/>
          <w:bCs w:val="1"/>
          <w:color w:val="000000" w:themeColor="text1" w:themeTint="FF" w:themeShade="FF"/>
          <w:lang w:val="en-US"/>
        </w:rPr>
        <w:t xml:space="preserve">(I) and </w:t>
      </w:r>
      <w:r w:rsidRPr="63836ABC" w:rsidR="00D613D2">
        <w:rPr>
          <w:rFonts w:eastAsia="Times New Roman"/>
          <w:b w:val="1"/>
          <w:bCs w:val="1"/>
          <w:i w:val="1"/>
          <w:iCs w:val="1"/>
          <w:color w:val="000000" w:themeColor="text1" w:themeTint="FF" w:themeShade="FF"/>
          <w:lang w:val="en-US"/>
          <w:rPrChange w:author="Eric Malekos" w:date="2023-12-06T04:40:57.194Z" w:id="1129697635">
            <w:rPr>
              <w:rFonts w:eastAsia="Times New Roman"/>
              <w:b w:val="1"/>
              <w:bCs w:val="1"/>
              <w:color w:val="000000" w:themeColor="text1" w:themeTint="FF" w:themeShade="FF"/>
              <w:lang w:val="en-US"/>
            </w:rPr>
          </w:rPrChange>
        </w:rPr>
        <w:t>Loup</w:t>
      </w:r>
      <w:r w:rsidRPr="63836ABC" w:rsidR="00D613D2">
        <w:rPr>
          <w:rFonts w:eastAsia="Times New Roman"/>
          <w:b w:val="1"/>
          <w:bCs w:val="1"/>
          <w:color w:val="000000" w:themeColor="text1" w:themeTint="FF" w:themeShade="FF"/>
          <w:lang w:val="en-US"/>
        </w:rPr>
        <w:t>(J) expression in Mouse Bone Marrow Derived Macrophages</w:t>
      </w:r>
      <w:r w:rsidRPr="63836ABC" w:rsidR="00D613D2">
        <w:rPr>
          <w:rFonts w:eastAsia="Times New Roman"/>
          <w:color w:val="000000" w:themeColor="text1" w:themeTint="FF" w:themeShade="FF"/>
          <w:lang w:val="en-US"/>
        </w:rPr>
        <w:t xml:space="preserve">. Differential gene expression was calculated from RNA-Seq of untreated or LPS treated BMDMs. Significance represented by adjusted p-value of DESeq2 implementation of the Wald-test. </w:t>
      </w:r>
      <w:r w:rsidRPr="63836ABC" w:rsidR="00D613D2">
        <w:rPr>
          <w:rFonts w:eastAsia="Times New Roman"/>
          <w:b w:val="1"/>
          <w:bCs w:val="1"/>
          <w:color w:val="000000" w:themeColor="text1" w:themeTint="FF" w:themeShade="FF"/>
          <w:lang w:val="en-US"/>
        </w:rPr>
        <w:t> K. qPCR of LOUP in Mouse Monocytes</w:t>
      </w:r>
      <w:r w:rsidRPr="63836ABC" w:rsidR="00D613D2">
        <w:rPr>
          <w:rFonts w:eastAsia="Times New Roman"/>
          <w:color w:val="000000" w:themeColor="text1" w:themeTint="FF" w:themeShade="FF"/>
          <w:lang w:val="en-US"/>
        </w:rPr>
        <w:t xml:space="preserve"> qPCR measurement of </w:t>
      </w:r>
      <w:r w:rsidRPr="63836ABC" w:rsidR="00D613D2">
        <w:rPr>
          <w:rFonts w:eastAsia="Times New Roman"/>
          <w:i w:val="1"/>
          <w:iCs w:val="1"/>
          <w:color w:val="000000" w:themeColor="text1" w:themeTint="FF" w:themeShade="FF"/>
          <w:lang w:val="en-US"/>
          <w:rPrChange w:author="Eric Malekos" w:date="2023-12-06T04:41:10.005Z" w:id="52007699">
            <w:rPr>
              <w:rFonts w:eastAsia="Times New Roman"/>
              <w:color w:val="000000" w:themeColor="text1" w:themeTint="FF" w:themeShade="FF"/>
              <w:lang w:val="en-US"/>
            </w:rPr>
          </w:rPrChange>
        </w:rPr>
        <w:t>LOUP</w:t>
      </w:r>
      <w:r w:rsidRPr="63836ABC" w:rsidR="00D613D2">
        <w:rPr>
          <w:rFonts w:eastAsia="Times New Roman"/>
          <w:color w:val="000000" w:themeColor="text1" w:themeTint="FF" w:themeShade="FF"/>
          <w:lang w:val="en-US"/>
        </w:rPr>
        <w:t xml:space="preserve"> across three replicates of primary mouse monocytes untreated or treated with LPS for 2 or 6 hours. </w:t>
      </w:r>
      <w:r w:rsidRPr="63836ABC" w:rsidR="00D613D2">
        <w:rPr>
          <w:rFonts w:eastAsia="Times New Roman"/>
          <w:i w:val="1"/>
          <w:iCs w:val="1"/>
          <w:color w:val="000000" w:themeColor="text1" w:themeTint="FF" w:themeShade="FF"/>
          <w:lang w:val="en-US"/>
          <w:rPrChange w:author="Eric Malekos" w:date="2023-12-06T04:41:14.94Z" w:id="1258665031">
            <w:rPr>
              <w:rFonts w:eastAsia="Times New Roman"/>
              <w:color w:val="000000" w:themeColor="text1" w:themeTint="FF" w:themeShade="FF"/>
              <w:lang w:val="en-US"/>
            </w:rPr>
          </w:rPrChange>
        </w:rPr>
        <w:t>LOUP</w:t>
      </w:r>
      <w:r w:rsidRPr="63836ABC" w:rsidR="00D613D2">
        <w:rPr>
          <w:rFonts w:eastAsia="Times New Roman"/>
          <w:color w:val="000000" w:themeColor="text1" w:themeTint="FF" w:themeShade="FF"/>
          <w:lang w:val="en-US"/>
        </w:rPr>
        <w:t xml:space="preserve"> expression decreases in both LPS treated conditions </w:t>
      </w:r>
      <w:r w:rsidRPr="63836ABC" w:rsidR="00D613D2">
        <w:rPr>
          <w:rFonts w:eastAsia="Times New Roman"/>
          <w:color w:val="000000" w:themeColor="text1" w:themeTint="FF" w:themeShade="FF"/>
          <w:lang w:val="en-US"/>
        </w:rPr>
        <w:t>relative</w:t>
      </w:r>
      <w:r w:rsidRPr="63836ABC" w:rsidR="00D613D2">
        <w:rPr>
          <w:rFonts w:eastAsia="Times New Roman"/>
          <w:color w:val="000000" w:themeColor="text1" w:themeTint="FF" w:themeShade="FF"/>
          <w:lang w:val="en-US"/>
        </w:rPr>
        <w:t xml:space="preserve"> to untreated control. Values are normalized to HPRT. Error bars show standard deviation and significance testing was performed with one-way </w:t>
      </w:r>
      <w:del w:author="Eric Malekos" w:date="2023-12-06T04:41:44.997Z" w:id="1100863465">
        <w:r w:rsidRPr="63836ABC" w:rsidDel="00D613D2">
          <w:rPr>
            <w:rFonts w:eastAsia="Times New Roman"/>
            <w:color w:val="000000" w:themeColor="text1" w:themeTint="FF" w:themeShade="FF"/>
            <w:lang w:val="en-US"/>
          </w:rPr>
          <w:delText>anova</w:delText>
        </w:r>
        <w:r w:rsidRPr="63836ABC" w:rsidDel="00D613D2">
          <w:rPr>
            <w:rFonts w:eastAsia="Times New Roman"/>
            <w:color w:val="000000" w:themeColor="text1" w:themeTint="FF" w:themeShade="FF"/>
            <w:lang w:val="en-US"/>
          </w:rPr>
          <w:delText xml:space="preserve"> </w:delText>
        </w:r>
      </w:del>
      <w:ins w:author="Eric Malekos" w:date="2023-12-06T04:41:45.701Z" w:id="48887050">
        <w:r w:rsidRPr="63836ABC" w:rsidR="533502E6">
          <w:rPr>
            <w:rFonts w:eastAsia="Times New Roman"/>
            <w:color w:val="000000" w:themeColor="text1" w:themeTint="FF" w:themeShade="FF"/>
            <w:lang w:val="en-US"/>
          </w:rPr>
          <w:t xml:space="preserve">ANOVA </w:t>
        </w:r>
      </w:ins>
      <w:r w:rsidRPr="63836ABC" w:rsidR="00D613D2">
        <w:rPr>
          <w:rFonts w:eastAsia="Times New Roman"/>
          <w:color w:val="000000" w:themeColor="text1" w:themeTint="FF" w:themeShade="FF"/>
          <w:lang w:val="en-US"/>
        </w:rPr>
        <w:t>with Dunnett’s multiple comparisons in GraphPad Prism.</w:t>
      </w:r>
    </w:p>
    <w:p w:rsidRPr="00D613D2" w:rsidR="00D613D2" w:rsidP="00D613D2" w:rsidRDefault="00D613D2" w14:paraId="50D1AA5F" w14:textId="77777777">
      <w:pPr>
        <w:spacing w:line="240" w:lineRule="auto"/>
        <w:rPr>
          <w:rFonts w:ascii="Times New Roman" w:hAnsi="Times New Roman" w:eastAsia="Times New Roman" w:cs="Times New Roman"/>
          <w:sz w:val="24"/>
          <w:szCs w:val="24"/>
          <w:lang w:val="en-US"/>
        </w:rPr>
      </w:pPr>
    </w:p>
    <w:p w:rsidRPr="00D613D2" w:rsidR="00D613D2" w:rsidP="00D613D2" w:rsidRDefault="00D613D2" w14:paraId="2E412BA9" w14:textId="77777777">
      <w:pPr>
        <w:spacing w:line="240" w:lineRule="auto"/>
        <w:jc w:val="both"/>
        <w:rPr>
          <w:rFonts w:ascii="Times New Roman" w:hAnsi="Times New Roman" w:eastAsia="Times New Roman" w:cs="Times New Roman"/>
          <w:sz w:val="24"/>
          <w:szCs w:val="24"/>
          <w:lang w:val="en-US"/>
        </w:rPr>
      </w:pPr>
      <w:r w:rsidRPr="63836ABC" w:rsidR="00D613D2">
        <w:rPr>
          <w:rFonts w:eastAsia="Times New Roman"/>
          <w:b w:val="1"/>
          <w:bCs w:val="1"/>
          <w:color w:val="000000" w:themeColor="text1" w:themeTint="FF" w:themeShade="FF"/>
          <w:lang w:val="en-US"/>
        </w:rPr>
        <w:t xml:space="preserve">Figure 3- Knockdown of </w:t>
      </w:r>
      <w:r w:rsidRPr="63836ABC" w:rsidR="00D613D2">
        <w:rPr>
          <w:rFonts w:eastAsia="Times New Roman"/>
          <w:b w:val="1"/>
          <w:bCs w:val="1"/>
          <w:i w:val="1"/>
          <w:iCs w:val="1"/>
          <w:color w:val="000000" w:themeColor="text1" w:themeTint="FF" w:themeShade="FF"/>
          <w:lang w:val="en-US"/>
          <w:rPrChange w:author="Eric Malekos" w:date="2023-12-06T04:42:01.244Z" w:id="952025410">
            <w:rPr>
              <w:rFonts w:eastAsia="Times New Roman"/>
              <w:b w:val="1"/>
              <w:bCs w:val="1"/>
              <w:color w:val="000000" w:themeColor="text1" w:themeTint="FF" w:themeShade="FF"/>
              <w:lang w:val="en-US"/>
            </w:rPr>
          </w:rPrChange>
        </w:rPr>
        <w:t xml:space="preserve">LOUP </w:t>
      </w:r>
      <w:r w:rsidRPr="63836ABC" w:rsidR="00D613D2">
        <w:rPr>
          <w:rFonts w:eastAsia="Times New Roman"/>
          <w:b w:val="1"/>
          <w:bCs w:val="1"/>
          <w:color w:val="000000" w:themeColor="text1" w:themeTint="FF" w:themeShade="FF"/>
          <w:lang w:val="en-US"/>
        </w:rPr>
        <w:t xml:space="preserve">upregulates </w:t>
      </w:r>
      <w:r w:rsidRPr="63836ABC" w:rsidR="00D613D2">
        <w:rPr>
          <w:rFonts w:eastAsia="Times New Roman"/>
          <w:b w:val="1"/>
          <w:bCs w:val="1"/>
          <w:color w:val="000000" w:themeColor="text1" w:themeTint="FF" w:themeShade="FF"/>
          <w:lang w:val="en-US"/>
        </w:rPr>
        <w:t>NFkB</w:t>
      </w:r>
      <w:r w:rsidRPr="63836ABC" w:rsidR="00D613D2">
        <w:rPr>
          <w:rFonts w:eastAsia="Times New Roman"/>
          <w:b w:val="1"/>
          <w:bCs w:val="1"/>
          <w:color w:val="000000" w:themeColor="text1" w:themeTint="FF" w:themeShade="FF"/>
          <w:lang w:val="en-US"/>
        </w:rPr>
        <w:t xml:space="preserve"> targeted genes.</w:t>
      </w:r>
    </w:p>
    <w:p w:rsidRPr="00D613D2" w:rsidR="00D613D2" w:rsidP="00D613D2" w:rsidRDefault="00D613D2" w14:paraId="1534C844" w14:textId="68E9D6D5">
      <w:pPr>
        <w:spacing w:line="240" w:lineRule="auto"/>
        <w:jc w:val="both"/>
        <w:rPr>
          <w:rFonts w:ascii="Times New Roman" w:hAnsi="Times New Roman" w:eastAsia="Times New Roman" w:cs="Times New Roman"/>
          <w:sz w:val="24"/>
          <w:szCs w:val="24"/>
          <w:lang w:val="en-US"/>
        </w:rPr>
      </w:pPr>
      <w:r w:rsidRPr="63836ABC" w:rsidR="00D613D2">
        <w:rPr>
          <w:rFonts w:eastAsia="Times New Roman"/>
          <w:b w:val="1"/>
          <w:bCs w:val="1"/>
          <w:color w:val="000000" w:themeColor="text1" w:themeTint="FF" w:themeShade="FF"/>
          <w:lang w:val="en-US"/>
        </w:rPr>
        <w:t>A-</w:t>
      </w:r>
      <w:ins w:author="Haley  Halasz" w:date="2023-12-05T19:30:00Z" w:id="703924791">
        <w:r w:rsidRPr="63836ABC" w:rsidR="00126D31">
          <w:rPr>
            <w:rFonts w:eastAsia="Times New Roman"/>
            <w:b w:val="1"/>
            <w:bCs w:val="1"/>
            <w:color w:val="000000" w:themeColor="text1" w:themeTint="FF" w:themeShade="FF"/>
            <w:lang w:val="en-US"/>
          </w:rPr>
          <w:t>C</w:t>
        </w:r>
      </w:ins>
      <w:del w:author="Haley  Halasz" w:date="2023-12-05T19:30:00Z" w:id="368932187">
        <w:r w:rsidRPr="63836ABC" w:rsidDel="00D613D2">
          <w:rPr>
            <w:rFonts w:eastAsia="Times New Roman"/>
            <w:b w:val="1"/>
            <w:bCs w:val="1"/>
            <w:color w:val="000000" w:themeColor="text1" w:themeTint="FF" w:themeShade="FF"/>
            <w:lang w:val="en-US"/>
          </w:rPr>
          <w:delText>B</w:delText>
        </w:r>
      </w:del>
      <w:r w:rsidRPr="63836ABC" w:rsidR="00D613D2">
        <w:rPr>
          <w:rFonts w:eastAsia="Times New Roman"/>
          <w:b w:val="1"/>
          <w:bCs w:val="1"/>
          <w:color w:val="000000" w:themeColor="text1" w:themeTint="FF" w:themeShade="FF"/>
          <w:lang w:val="en-US"/>
        </w:rPr>
        <w:t xml:space="preserve">. Multiplexed analysis of immune related transcripts upon </w:t>
      </w:r>
      <w:r w:rsidRPr="63836ABC" w:rsidR="00D613D2">
        <w:rPr>
          <w:rFonts w:eastAsia="Times New Roman"/>
          <w:b w:val="1"/>
          <w:bCs w:val="1"/>
          <w:i w:val="1"/>
          <w:iCs w:val="1"/>
          <w:color w:val="000000" w:themeColor="text1" w:themeTint="FF" w:themeShade="FF"/>
          <w:lang w:val="en-US"/>
          <w:rPrChange w:author="Eric Malekos" w:date="2023-12-06T04:42:06.953Z" w:id="1428359623">
            <w:rPr>
              <w:rFonts w:eastAsia="Times New Roman"/>
              <w:b w:val="1"/>
              <w:bCs w:val="1"/>
              <w:color w:val="000000" w:themeColor="text1" w:themeTint="FF" w:themeShade="FF"/>
              <w:lang w:val="en-US"/>
            </w:rPr>
          </w:rPrChange>
        </w:rPr>
        <w:t>LOUP</w:t>
      </w:r>
      <w:r w:rsidRPr="63836ABC" w:rsidR="00D613D2">
        <w:rPr>
          <w:rFonts w:eastAsia="Times New Roman"/>
          <w:b w:val="1"/>
          <w:bCs w:val="1"/>
          <w:color w:val="000000" w:themeColor="text1" w:themeTint="FF" w:themeShade="FF"/>
          <w:lang w:val="en-US"/>
        </w:rPr>
        <w:t xml:space="preserve"> knockdown.</w:t>
      </w:r>
      <w:r w:rsidRPr="63836ABC" w:rsidR="00D613D2">
        <w:rPr>
          <w:rFonts w:eastAsia="Times New Roman"/>
          <w:color w:val="000000" w:themeColor="text1" w:themeTint="FF" w:themeShade="FF"/>
          <w:lang w:val="en-US"/>
        </w:rPr>
        <w:t xml:space="preserve"> </w:t>
      </w:r>
      <w:r w:rsidRPr="63836ABC" w:rsidR="00D613D2">
        <w:rPr>
          <w:rFonts w:eastAsia="Times New Roman"/>
          <w:b w:val="1"/>
          <w:bCs w:val="1"/>
          <w:color w:val="000000" w:themeColor="text1" w:themeTint="FF" w:themeShade="FF"/>
          <w:lang w:val="en-US"/>
          <w:rPrChange w:author="Haley  Halasz" w:date="2023-12-05T19:31:00Z" w:id="1083679194">
            <w:rPr>
              <w:rFonts w:eastAsia="Times New Roman"/>
              <w:color w:val="000000" w:themeColor="text1" w:themeTint="FF" w:themeShade="FF"/>
              <w:lang w:val="en-US"/>
            </w:rPr>
          </w:rPrChange>
        </w:rPr>
        <w:t>A</w:t>
      </w:r>
      <w:ins w:author="Haley  Halasz" w:date="2023-12-05T19:31:00Z" w:id="1352069790">
        <w:r w:rsidRPr="63836ABC" w:rsidR="00126D31">
          <w:rPr>
            <w:rFonts w:eastAsia="Times New Roman"/>
            <w:b w:val="1"/>
            <w:bCs w:val="1"/>
            <w:color w:val="000000" w:themeColor="text1" w:themeTint="FF" w:themeShade="FF"/>
            <w:lang w:val="en-US"/>
            <w:rPrChange w:author="Haley  Halasz" w:date="2023-12-05T19:31:00Z" w:id="5175854">
              <w:rPr>
                <w:rFonts w:eastAsia="Times New Roman"/>
                <w:color w:val="000000" w:themeColor="text1" w:themeTint="FF" w:themeShade="FF"/>
                <w:lang w:val="en-US"/>
              </w:rPr>
            </w:rPrChange>
          </w:rPr>
          <w:t>-B</w:t>
        </w:r>
      </w:ins>
      <w:r w:rsidRPr="63836ABC" w:rsidR="00D613D2">
        <w:rPr>
          <w:rFonts w:eastAsia="Times New Roman"/>
          <w:color w:val="000000" w:themeColor="text1" w:themeTint="FF" w:themeShade="FF"/>
          <w:lang w:val="en-US"/>
        </w:rPr>
        <w:t xml:space="preserve">. Transcripts of 580 immune genes were measured in RNA from a non-targeting control and 2 of the sgRNA </w:t>
      </w:r>
      <w:r w:rsidRPr="63836ABC" w:rsidR="00D613D2">
        <w:rPr>
          <w:rFonts w:eastAsia="Times New Roman"/>
          <w:i w:val="1"/>
          <w:iCs w:val="1"/>
          <w:color w:val="000000" w:themeColor="text1" w:themeTint="FF" w:themeShade="FF"/>
          <w:lang w:val="en-US"/>
        </w:rPr>
        <w:t>LOUP</w:t>
      </w:r>
      <w:r w:rsidRPr="63836ABC" w:rsidR="00D613D2">
        <w:rPr>
          <w:rFonts w:eastAsia="Times New Roman"/>
          <w:color w:val="000000" w:themeColor="text1" w:themeTint="FF" w:themeShade="FF"/>
          <w:lang w:val="en-US"/>
        </w:rPr>
        <w:t xml:space="preserve"> Knockdowns at baseline and after 6 hours of LPS stimulation. Each sample was measured in duplicate. All transcript counts were normalized to 6 housekeeping genes then both knockdowns and duplicate measurements were averaged. All genes were plotted regardless of p-value. </w:t>
      </w:r>
      <w:ins w:author="Haley  Halasz" w:date="2023-12-05T19:32:00Z" w:id="686979589">
        <w:r w:rsidRPr="63836ABC" w:rsidR="00126D31">
          <w:rPr>
            <w:rFonts w:eastAsia="Times New Roman"/>
            <w:b w:val="1"/>
            <w:bCs w:val="1"/>
            <w:color w:val="000000" w:themeColor="text1" w:themeTint="FF" w:themeShade="FF"/>
            <w:lang w:val="en-US"/>
            <w:rPrChange w:author="Haley  Halasz" w:date="2023-12-05T19:32:00Z" w:id="496773772">
              <w:rPr>
                <w:rFonts w:eastAsia="Times New Roman"/>
                <w:color w:val="000000" w:themeColor="text1" w:themeTint="FF" w:themeShade="FF"/>
                <w:lang w:val="en-US"/>
              </w:rPr>
            </w:rPrChange>
          </w:rPr>
          <w:t>C</w:t>
        </w:r>
        <w:r w:rsidRPr="63836ABC" w:rsidR="00126D31">
          <w:rPr>
            <w:rFonts w:eastAsia="Times New Roman"/>
            <w:color w:val="000000" w:themeColor="text1" w:themeTint="FF" w:themeShade="FF"/>
            <w:lang w:val="en-US"/>
          </w:rPr>
          <w:t>.</w:t>
        </w:r>
      </w:ins>
      <w:del w:author="Haley  Halasz" w:date="2023-12-05T19:32:00Z" w:id="2139058823">
        <w:r w:rsidRPr="63836ABC" w:rsidDel="00D613D2">
          <w:rPr>
            <w:rFonts w:eastAsia="Times New Roman"/>
            <w:color w:val="000000" w:themeColor="text1" w:themeTint="FF" w:themeShade="FF"/>
            <w:lang w:val="en-US"/>
          </w:rPr>
          <w:delText>B</w:delText>
        </w:r>
      </w:del>
      <w:r w:rsidRPr="63836ABC" w:rsidR="00D613D2">
        <w:rPr>
          <w:rFonts w:eastAsia="Times New Roman"/>
          <w:color w:val="000000" w:themeColor="text1" w:themeTint="FF" w:themeShade="FF"/>
          <w:lang w:val="en-US"/>
        </w:rPr>
        <w:t xml:space="preserve">. Heat map </w:t>
      </w:r>
      <w:r w:rsidRPr="63836ABC" w:rsidR="00D613D2">
        <w:rPr>
          <w:rFonts w:eastAsia="Times New Roman"/>
          <w:color w:val="000000" w:themeColor="text1" w:themeTint="FF" w:themeShade="FF"/>
          <w:lang w:val="en-US"/>
        </w:rPr>
        <w:t>representing</w:t>
      </w:r>
      <w:r w:rsidRPr="63836ABC" w:rsidR="00D613D2">
        <w:rPr>
          <w:rFonts w:eastAsia="Times New Roman"/>
          <w:color w:val="000000" w:themeColor="text1" w:themeTint="FF" w:themeShade="FF"/>
          <w:lang w:val="en-US"/>
        </w:rPr>
        <w:t xml:space="preserve"> fold change of knockdowns vs non-targeting control at baseline for </w:t>
      </w:r>
      <w:r w:rsidRPr="63836ABC" w:rsidR="00D613D2">
        <w:rPr>
          <w:rFonts w:eastAsia="Times New Roman"/>
          <w:color w:val="000000" w:themeColor="text1" w:themeTint="FF" w:themeShade="FF"/>
          <w:lang w:val="en-US"/>
        </w:rPr>
        <w:t>NFkB</w:t>
      </w:r>
      <w:r w:rsidRPr="63836ABC" w:rsidR="00D613D2">
        <w:rPr>
          <w:rFonts w:eastAsia="Times New Roman"/>
          <w:color w:val="000000" w:themeColor="text1" w:themeTint="FF" w:themeShade="FF"/>
          <w:lang w:val="en-US"/>
        </w:rPr>
        <w:t xml:space="preserve"> pathway genes significantly up-regulated in transcript analysis (A) (p-values&lt;0.05). </w:t>
      </w:r>
      <w:ins w:author="Haley  Halasz" w:date="2023-12-05T19:32:00Z" w:id="1638497327">
        <w:r w:rsidRPr="63836ABC" w:rsidR="00126D31">
          <w:rPr>
            <w:rFonts w:eastAsia="Times New Roman"/>
            <w:b w:val="1"/>
            <w:bCs w:val="1"/>
            <w:color w:val="000000" w:themeColor="text1" w:themeTint="FF" w:themeShade="FF"/>
            <w:lang w:val="en-US"/>
          </w:rPr>
          <w:t>D</w:t>
        </w:r>
      </w:ins>
      <w:del w:author="Haley  Halasz" w:date="2023-12-05T19:32:00Z" w:id="2022114470">
        <w:r w:rsidRPr="63836ABC" w:rsidDel="00D613D2">
          <w:rPr>
            <w:rFonts w:eastAsia="Times New Roman"/>
            <w:b w:val="1"/>
            <w:bCs w:val="1"/>
            <w:color w:val="000000" w:themeColor="text1" w:themeTint="FF" w:themeShade="FF"/>
            <w:lang w:val="en-US"/>
          </w:rPr>
          <w:delText>C</w:delText>
        </w:r>
      </w:del>
      <w:r w:rsidRPr="63836ABC" w:rsidR="00D613D2">
        <w:rPr>
          <w:rFonts w:eastAsia="Times New Roman"/>
          <w:b w:val="1"/>
          <w:bCs w:val="1"/>
          <w:color w:val="000000" w:themeColor="text1" w:themeTint="FF" w:themeShade="FF"/>
          <w:lang w:val="en-US"/>
        </w:rPr>
        <w:t xml:space="preserve">. Multiplexed ELISA analysis of cytokines upon </w:t>
      </w:r>
      <w:r w:rsidRPr="63836ABC" w:rsidR="00D613D2">
        <w:rPr>
          <w:rFonts w:eastAsia="Times New Roman"/>
          <w:b w:val="1"/>
          <w:bCs w:val="1"/>
          <w:i w:val="1"/>
          <w:iCs w:val="1"/>
          <w:color w:val="000000" w:themeColor="text1" w:themeTint="FF" w:themeShade="FF"/>
          <w:lang w:val="en-US"/>
        </w:rPr>
        <w:t>LOUP</w:t>
      </w:r>
      <w:r w:rsidRPr="63836ABC" w:rsidR="00D613D2">
        <w:rPr>
          <w:rFonts w:eastAsia="Times New Roman"/>
          <w:b w:val="1"/>
          <w:bCs w:val="1"/>
          <w:color w:val="000000" w:themeColor="text1" w:themeTint="FF" w:themeShade="FF"/>
          <w:lang w:val="en-US"/>
        </w:rPr>
        <w:t xml:space="preserve"> knockdown.</w:t>
      </w:r>
      <w:r w:rsidRPr="63836ABC" w:rsidR="00D613D2">
        <w:rPr>
          <w:rFonts w:eastAsia="Times New Roman"/>
          <w:color w:val="000000" w:themeColor="text1" w:themeTint="FF" w:themeShade="FF"/>
          <w:lang w:val="en-US"/>
        </w:rPr>
        <w:t xml:space="preserve"> ELISA was performed on the supernatant from three non-targeting controls and all three </w:t>
      </w:r>
      <w:r w:rsidRPr="63836ABC" w:rsidR="00D613D2">
        <w:rPr>
          <w:rFonts w:eastAsia="Times New Roman"/>
          <w:i w:val="1"/>
          <w:iCs w:val="1"/>
          <w:color w:val="000000" w:themeColor="text1" w:themeTint="FF" w:themeShade="FF"/>
          <w:lang w:val="en-US"/>
        </w:rPr>
        <w:t>LOUP</w:t>
      </w:r>
      <w:r w:rsidRPr="63836ABC" w:rsidR="00D613D2">
        <w:rPr>
          <w:rFonts w:eastAsia="Times New Roman"/>
          <w:color w:val="000000" w:themeColor="text1" w:themeTint="FF" w:themeShade="FF"/>
          <w:lang w:val="en-US"/>
        </w:rPr>
        <w:t xml:space="preserve"> knockdowns after 24 h LPS treatment. All bars </w:t>
      </w:r>
      <w:r w:rsidRPr="63836ABC" w:rsidR="00D613D2">
        <w:rPr>
          <w:rFonts w:eastAsia="Times New Roman"/>
          <w:color w:val="000000" w:themeColor="text1" w:themeTint="FF" w:themeShade="FF"/>
          <w:lang w:val="en-US"/>
        </w:rPr>
        <w:t>represent</w:t>
      </w:r>
      <w:r w:rsidRPr="63836ABC" w:rsidR="00D613D2">
        <w:rPr>
          <w:rFonts w:eastAsia="Times New Roman"/>
          <w:color w:val="000000" w:themeColor="text1" w:themeTint="FF" w:themeShade="FF"/>
          <w:lang w:val="en-US"/>
        </w:rPr>
        <w:t xml:space="preserve"> an average of all three non-targeting (NT) or an average of all three knockdowns with standard deviation. All differences </w:t>
      </w:r>
      <w:r w:rsidRPr="63836ABC" w:rsidR="00D613D2">
        <w:rPr>
          <w:rFonts w:eastAsia="Times New Roman"/>
          <w:color w:val="000000" w:themeColor="text1" w:themeTint="FF" w:themeShade="FF"/>
          <w:lang w:val="en-US"/>
        </w:rPr>
        <w:t>observed</w:t>
      </w:r>
      <w:r w:rsidRPr="63836ABC" w:rsidR="00D613D2">
        <w:rPr>
          <w:rFonts w:eastAsia="Times New Roman"/>
          <w:color w:val="000000" w:themeColor="text1" w:themeTint="FF" w:themeShade="FF"/>
          <w:lang w:val="en-US"/>
        </w:rPr>
        <w:t xml:space="preserve"> between NT and knockdowns for each cytokine are significant (p-values&lt;0.05). </w:t>
      </w:r>
      <w:ins w:author="Haley  Halasz" w:date="2023-12-05T19:32:00Z" w:id="560847912">
        <w:r w:rsidRPr="63836ABC" w:rsidR="00126D31">
          <w:rPr>
            <w:rFonts w:eastAsia="Times New Roman"/>
            <w:b w:val="1"/>
            <w:bCs w:val="1"/>
            <w:color w:val="000000" w:themeColor="text1" w:themeTint="FF" w:themeShade="FF"/>
            <w:lang w:val="en-US"/>
          </w:rPr>
          <w:t>E</w:t>
        </w:r>
      </w:ins>
      <w:del w:author="Haley  Halasz" w:date="2023-12-05T19:32:00Z" w:id="1892489677">
        <w:r w:rsidRPr="63836ABC" w:rsidDel="00D613D2">
          <w:rPr>
            <w:rFonts w:eastAsia="Times New Roman"/>
            <w:b w:val="1"/>
            <w:bCs w:val="1"/>
            <w:color w:val="000000" w:themeColor="text1" w:themeTint="FF" w:themeShade="FF"/>
            <w:lang w:val="en-US"/>
          </w:rPr>
          <w:delText>D</w:delText>
        </w:r>
      </w:del>
      <w:r w:rsidRPr="63836ABC" w:rsidR="00D613D2">
        <w:rPr>
          <w:rFonts w:eastAsia="Times New Roman"/>
          <w:b w:val="1"/>
          <w:bCs w:val="1"/>
          <w:color w:val="000000" w:themeColor="text1" w:themeTint="FF" w:themeShade="FF"/>
          <w:lang w:val="en-US"/>
        </w:rPr>
        <w:t xml:space="preserve">. Knockdown of SPI1. </w:t>
      </w:r>
      <w:r w:rsidRPr="63836ABC" w:rsidR="00D613D2">
        <w:rPr>
          <w:rFonts w:eastAsia="Times New Roman"/>
          <w:color w:val="000000" w:themeColor="text1" w:themeTint="FF" w:themeShade="FF"/>
          <w:lang w:val="en-US"/>
        </w:rPr>
        <w:t xml:space="preserve">Western blot analysis of SPI11 in WT THP1 cells transfected with a </w:t>
      </w:r>
      <w:r w:rsidRPr="63836ABC" w:rsidR="00D613D2">
        <w:rPr>
          <w:rFonts w:eastAsia="Times New Roman"/>
          <w:i w:val="1"/>
          <w:iCs w:val="1"/>
          <w:color w:val="000000" w:themeColor="text1" w:themeTint="FF" w:themeShade="FF"/>
          <w:lang w:val="en-US"/>
        </w:rPr>
        <w:t>SPI1</w:t>
      </w:r>
      <w:r w:rsidRPr="63836ABC" w:rsidR="00D613D2">
        <w:rPr>
          <w:rFonts w:eastAsia="Times New Roman"/>
          <w:color w:val="000000" w:themeColor="text1" w:themeTint="FF" w:themeShade="FF"/>
          <w:lang w:val="en-US"/>
        </w:rPr>
        <w:t xml:space="preserve"> targeting siRNA (siSPI1) compared to a control non-targeting siRNA (siCy3). Samples were collected at baseline (0) and after 6 and 24 hours of LPS treatment. Quantitative values </w:t>
      </w:r>
      <w:r w:rsidRPr="63836ABC" w:rsidR="00D613D2">
        <w:rPr>
          <w:rFonts w:eastAsia="Times New Roman"/>
          <w:color w:val="000000" w:themeColor="text1" w:themeTint="FF" w:themeShade="FF"/>
          <w:lang w:val="en-US"/>
        </w:rPr>
        <w:t>indicate</w:t>
      </w:r>
      <w:r w:rsidRPr="63836ABC" w:rsidR="00D613D2">
        <w:rPr>
          <w:rFonts w:eastAsia="Times New Roman"/>
          <w:color w:val="000000" w:themeColor="text1" w:themeTint="FF" w:themeShade="FF"/>
          <w:lang w:val="en-US"/>
        </w:rPr>
        <w:t xml:space="preserve"> densitometry ratios of SPI</w:t>
      </w:r>
      <w:r w:rsidRPr="63836ABC" w:rsidR="00D613D2">
        <w:rPr>
          <w:rFonts w:eastAsia="Times New Roman"/>
          <w:color w:val="000000" w:themeColor="text1" w:themeTint="FF" w:themeShade="FF"/>
          <w:lang w:val="en-US"/>
        </w:rPr>
        <w:t>1:Actin</w:t>
      </w:r>
      <w:r w:rsidRPr="63836ABC" w:rsidR="00D613D2">
        <w:rPr>
          <w:rFonts w:eastAsia="Times New Roman"/>
          <w:color w:val="000000" w:themeColor="text1" w:themeTint="FF" w:themeShade="FF"/>
          <w:lang w:val="en-US"/>
        </w:rPr>
        <w:t xml:space="preserve">. Blot is representative of 3 separate experiments. </w:t>
      </w:r>
      <w:ins w:author="Haley  Halasz" w:date="2023-12-05T19:32:00Z" w:id="1417634734">
        <w:r w:rsidRPr="63836ABC" w:rsidR="00126D31">
          <w:rPr>
            <w:rFonts w:eastAsia="Times New Roman"/>
            <w:b w:val="1"/>
            <w:bCs w:val="1"/>
            <w:color w:val="000000" w:themeColor="text1" w:themeTint="FF" w:themeShade="FF"/>
            <w:lang w:val="en-US"/>
          </w:rPr>
          <w:t>F</w:t>
        </w:r>
      </w:ins>
      <w:del w:author="Haley  Halasz" w:date="2023-12-05T19:32:00Z" w:id="721720972">
        <w:r w:rsidRPr="63836ABC" w:rsidDel="00D613D2">
          <w:rPr>
            <w:rFonts w:eastAsia="Times New Roman"/>
            <w:b w:val="1"/>
            <w:bCs w:val="1"/>
            <w:color w:val="000000" w:themeColor="text1" w:themeTint="FF" w:themeShade="FF"/>
            <w:lang w:val="en-US"/>
          </w:rPr>
          <w:delText>E</w:delText>
        </w:r>
      </w:del>
      <w:r w:rsidRPr="63836ABC" w:rsidR="00D613D2">
        <w:rPr>
          <w:rFonts w:eastAsia="Times New Roman"/>
          <w:b w:val="1"/>
          <w:bCs w:val="1"/>
          <w:color w:val="000000" w:themeColor="text1" w:themeTint="FF" w:themeShade="FF"/>
          <w:lang w:val="en-US"/>
        </w:rPr>
        <w:t>. Effect of SPI1 knockdown on IL8.</w:t>
      </w:r>
      <w:r w:rsidRPr="63836ABC" w:rsidR="00D613D2">
        <w:rPr>
          <w:rFonts w:eastAsia="Times New Roman"/>
          <w:color w:val="000000" w:themeColor="text1" w:themeTint="FF" w:themeShade="FF"/>
          <w:lang w:val="en-US"/>
        </w:rPr>
        <w:t xml:space="preserve"> IL8 ELISA was performed on supernatant from control and </w:t>
      </w:r>
      <w:r w:rsidRPr="63836ABC" w:rsidR="00D613D2">
        <w:rPr>
          <w:rFonts w:eastAsia="Times New Roman"/>
          <w:i w:val="1"/>
          <w:iCs w:val="1"/>
          <w:color w:val="000000" w:themeColor="text1" w:themeTint="FF" w:themeShade="FF"/>
          <w:lang w:val="en-US"/>
          <w:rPrChange w:author="Eric Malekos" w:date="2023-12-06T04:45:55.51Z" w:id="1271881133">
            <w:rPr>
              <w:rFonts w:eastAsia="Times New Roman"/>
              <w:color w:val="000000" w:themeColor="text1" w:themeTint="FF" w:themeShade="FF"/>
              <w:lang w:val="en-US"/>
            </w:rPr>
          </w:rPrChange>
        </w:rPr>
        <w:t xml:space="preserve">LOUP </w:t>
      </w:r>
      <w:r w:rsidRPr="63836ABC" w:rsidR="00D613D2">
        <w:rPr>
          <w:rFonts w:eastAsia="Times New Roman"/>
          <w:color w:val="000000" w:themeColor="text1" w:themeTint="FF" w:themeShade="FF"/>
          <w:lang w:val="en-US"/>
        </w:rPr>
        <w:t xml:space="preserve">siRNA THP1s treated with LPS for 24 hours. Bars </w:t>
      </w:r>
      <w:r w:rsidRPr="63836ABC" w:rsidR="00D613D2">
        <w:rPr>
          <w:rFonts w:eastAsia="Times New Roman"/>
          <w:color w:val="000000" w:themeColor="text1" w:themeTint="FF" w:themeShade="FF"/>
          <w:lang w:val="en-US"/>
        </w:rPr>
        <w:t>represent</w:t>
      </w:r>
      <w:r w:rsidRPr="63836ABC" w:rsidR="00D613D2">
        <w:rPr>
          <w:rFonts w:eastAsia="Times New Roman"/>
          <w:color w:val="000000" w:themeColor="text1" w:themeTint="FF" w:themeShade="FF"/>
          <w:lang w:val="en-US"/>
        </w:rPr>
        <w:t xml:space="preserve"> an average of two separate experiments each measured in triplicate with standard deviation (p-value&lt;0.0005).</w:t>
      </w:r>
    </w:p>
    <w:p w:rsidRPr="00D613D2" w:rsidR="00D613D2" w:rsidP="00D613D2" w:rsidRDefault="00D613D2" w14:paraId="24F39253" w14:textId="77777777">
      <w:pPr>
        <w:spacing w:line="240" w:lineRule="auto"/>
        <w:rPr>
          <w:rFonts w:ascii="Times New Roman" w:hAnsi="Times New Roman" w:eastAsia="Times New Roman" w:cs="Times New Roman"/>
          <w:sz w:val="24"/>
          <w:szCs w:val="24"/>
          <w:lang w:val="en-US"/>
        </w:rPr>
      </w:pPr>
    </w:p>
    <w:p w:rsidRPr="00D613D2" w:rsidR="00D613D2" w:rsidP="00D613D2" w:rsidRDefault="00D613D2" w14:paraId="3B6E835C" w14:textId="77777777">
      <w:pPr>
        <w:spacing w:line="240" w:lineRule="auto"/>
        <w:jc w:val="both"/>
        <w:rPr>
          <w:rFonts w:ascii="Times New Roman" w:hAnsi="Times New Roman" w:eastAsia="Times New Roman" w:cs="Times New Roman"/>
          <w:sz w:val="24"/>
          <w:szCs w:val="24"/>
          <w:lang w:val="en-US"/>
        </w:rPr>
      </w:pPr>
      <w:r w:rsidRPr="00D613D2">
        <w:rPr>
          <w:rFonts w:eastAsia="Times New Roman"/>
          <w:b/>
          <w:bCs/>
          <w:color w:val="000000"/>
          <w:lang w:val="en-US"/>
        </w:rPr>
        <w:t xml:space="preserve">Figure 4- </w:t>
      </w:r>
      <w:r w:rsidRPr="00D613D2">
        <w:rPr>
          <w:rFonts w:eastAsia="Times New Roman"/>
          <w:b/>
          <w:bCs/>
          <w:i/>
          <w:iCs/>
          <w:color w:val="000000"/>
          <w:lang w:val="en-US"/>
        </w:rPr>
        <w:t>LOUP</w:t>
      </w:r>
      <w:r w:rsidRPr="00D613D2">
        <w:rPr>
          <w:rFonts w:eastAsia="Times New Roman"/>
          <w:b/>
          <w:bCs/>
          <w:color w:val="000000"/>
          <w:lang w:val="en-US"/>
        </w:rPr>
        <w:t xml:space="preserve"> encodes a SEP that can regulate </w:t>
      </w:r>
      <w:proofErr w:type="spellStart"/>
      <w:r w:rsidRPr="00D613D2">
        <w:rPr>
          <w:rFonts w:eastAsia="Times New Roman"/>
          <w:b/>
          <w:bCs/>
          <w:color w:val="000000"/>
          <w:lang w:val="en-US"/>
        </w:rPr>
        <w:t>NFkB</w:t>
      </w:r>
      <w:proofErr w:type="spellEnd"/>
      <w:r w:rsidRPr="00D613D2">
        <w:rPr>
          <w:rFonts w:eastAsia="Times New Roman"/>
          <w:b/>
          <w:bCs/>
          <w:color w:val="000000"/>
          <w:lang w:val="en-US"/>
        </w:rPr>
        <w:t xml:space="preserve"> target genes. </w:t>
      </w:r>
    </w:p>
    <w:p w:rsidRPr="00D613D2" w:rsidR="00D613D2" w:rsidP="00D613D2" w:rsidRDefault="00D613D2" w14:paraId="19B23F95" w14:textId="39569891">
      <w:pPr>
        <w:spacing w:line="240" w:lineRule="auto"/>
        <w:jc w:val="both"/>
        <w:rPr>
          <w:rFonts w:ascii="Times New Roman" w:hAnsi="Times New Roman" w:eastAsia="Times New Roman" w:cs="Times New Roman"/>
          <w:sz w:val="24"/>
          <w:szCs w:val="24"/>
          <w:lang w:val="en-US"/>
        </w:rPr>
      </w:pPr>
      <w:r w:rsidRPr="63836ABC" w:rsidR="00D613D2">
        <w:rPr>
          <w:rFonts w:eastAsia="Times New Roman"/>
          <w:b w:val="1"/>
          <w:bCs w:val="1"/>
          <w:color w:val="000000" w:themeColor="text1" w:themeTint="FF" w:themeShade="FF"/>
          <w:lang w:val="en-US"/>
        </w:rPr>
        <w:t xml:space="preserve">A. Cellular localization of </w:t>
      </w:r>
      <w:r w:rsidRPr="63836ABC" w:rsidR="00D613D2">
        <w:rPr>
          <w:rFonts w:eastAsia="Times New Roman"/>
          <w:b w:val="1"/>
          <w:bCs w:val="1"/>
          <w:i w:val="1"/>
          <w:iCs w:val="1"/>
          <w:color w:val="000000" w:themeColor="text1" w:themeTint="FF" w:themeShade="FF"/>
          <w:lang w:val="en-US"/>
          <w:rPrChange w:author="Eric Malekos" w:date="2023-12-06T04:47:29.589Z" w:id="1675841452">
            <w:rPr>
              <w:rFonts w:eastAsia="Times New Roman"/>
              <w:b w:val="1"/>
              <w:bCs w:val="1"/>
              <w:color w:val="000000" w:themeColor="text1" w:themeTint="FF" w:themeShade="FF"/>
              <w:lang w:val="en-US"/>
            </w:rPr>
          </w:rPrChange>
        </w:rPr>
        <w:t xml:space="preserve">LOUP </w:t>
      </w:r>
      <w:r w:rsidRPr="63836ABC" w:rsidR="00D613D2">
        <w:rPr>
          <w:rFonts w:eastAsia="Times New Roman"/>
          <w:b w:val="1"/>
          <w:bCs w:val="1"/>
          <w:color w:val="000000" w:themeColor="text1" w:themeTint="FF" w:themeShade="FF"/>
          <w:lang w:val="en-US"/>
        </w:rPr>
        <w:t>in THP1s.</w:t>
      </w:r>
      <w:r w:rsidRPr="63836ABC" w:rsidR="00D613D2">
        <w:rPr>
          <w:rFonts w:eastAsia="Times New Roman"/>
          <w:color w:val="000000" w:themeColor="text1" w:themeTint="FF" w:themeShade="FF"/>
          <w:lang w:val="en-US"/>
        </w:rPr>
        <w:t xml:space="preserve"> Nuclear/cytoplasmic fractionation of WT THP1 cells after 6 hours of LPS stimulation. Data is from a single experiment with propagated error calculated for </w:t>
      </w:r>
      <w:r w:rsidRPr="63836ABC" w:rsidR="00D613D2">
        <w:rPr>
          <w:rFonts w:eastAsia="Times New Roman"/>
          <w:color w:val="000000" w:themeColor="text1" w:themeTint="FF" w:themeShade="FF"/>
          <w:lang w:val="en-US"/>
        </w:rPr>
        <w:t>triplicate</w:t>
      </w:r>
      <w:r w:rsidRPr="63836ABC" w:rsidR="00D613D2">
        <w:rPr>
          <w:rFonts w:eastAsia="Times New Roman"/>
          <w:color w:val="000000" w:themeColor="text1" w:themeTint="FF" w:themeShade="FF"/>
          <w:lang w:val="en-US"/>
        </w:rPr>
        <w:t xml:space="preserve"> measurements. </w:t>
      </w:r>
      <w:r w:rsidRPr="63836ABC" w:rsidR="00D613D2">
        <w:rPr>
          <w:rFonts w:eastAsia="Times New Roman"/>
          <w:b w:val="1"/>
          <w:bCs w:val="1"/>
          <w:color w:val="000000" w:themeColor="text1" w:themeTint="FF" w:themeShade="FF"/>
          <w:lang w:val="en-US"/>
        </w:rPr>
        <w:t xml:space="preserve">B. </w:t>
      </w:r>
      <w:r w:rsidRPr="63836ABC" w:rsidR="00D613D2">
        <w:rPr>
          <w:rFonts w:eastAsia="Times New Roman"/>
          <w:b w:val="1"/>
          <w:bCs w:val="1"/>
          <w:i w:val="1"/>
          <w:iCs w:val="1"/>
          <w:color w:val="000000" w:themeColor="text1" w:themeTint="FF" w:themeShade="FF"/>
          <w:lang w:val="en-US"/>
          <w:rPrChange w:author="Eric Malekos" w:date="2023-12-06T04:47:41.145Z" w:id="665681514">
            <w:rPr>
              <w:rFonts w:eastAsia="Times New Roman"/>
              <w:b w:val="1"/>
              <w:bCs w:val="1"/>
              <w:color w:val="000000" w:themeColor="text1" w:themeTint="FF" w:themeShade="FF"/>
              <w:lang w:val="en-US"/>
            </w:rPr>
          </w:rPrChange>
        </w:rPr>
        <w:t>LOUP</w:t>
      </w:r>
      <w:r w:rsidRPr="63836ABC" w:rsidR="00D613D2">
        <w:rPr>
          <w:rFonts w:eastAsia="Times New Roman"/>
          <w:b w:val="1"/>
          <w:bCs w:val="1"/>
          <w:color w:val="000000" w:themeColor="text1" w:themeTint="FF" w:themeShade="FF"/>
          <w:lang w:val="en-US"/>
        </w:rPr>
        <w:t xml:space="preserve"> </w:t>
      </w:r>
      <w:r w:rsidRPr="63836ABC" w:rsidR="00D613D2">
        <w:rPr>
          <w:rFonts w:eastAsia="Times New Roman"/>
          <w:b w:val="1"/>
          <w:bCs w:val="1"/>
          <w:color w:val="000000" w:themeColor="text1" w:themeTint="FF" w:themeShade="FF"/>
          <w:lang w:val="en-US"/>
        </w:rPr>
        <w:t>sORF</w:t>
      </w:r>
      <w:r w:rsidRPr="63836ABC" w:rsidR="00D613D2">
        <w:rPr>
          <w:rFonts w:eastAsia="Times New Roman"/>
          <w:b w:val="1"/>
          <w:bCs w:val="1"/>
          <w:color w:val="000000" w:themeColor="text1" w:themeTint="FF" w:themeShade="FF"/>
          <w:lang w:val="en-US"/>
        </w:rPr>
        <w:t xml:space="preserve"> translation.</w:t>
      </w:r>
      <w:r w:rsidRPr="63836ABC" w:rsidR="00D613D2">
        <w:rPr>
          <w:rFonts w:eastAsia="Times New Roman"/>
          <w:color w:val="000000" w:themeColor="text1" w:themeTint="FF" w:themeShade="FF"/>
          <w:lang w:val="en-US"/>
        </w:rPr>
        <w:t xml:space="preserve"> Annotations of two </w:t>
      </w:r>
      <w:r w:rsidRPr="63836ABC" w:rsidR="00D613D2">
        <w:rPr>
          <w:rFonts w:eastAsia="Times New Roman"/>
          <w:i w:val="1"/>
          <w:iCs w:val="1"/>
          <w:color w:val="000000" w:themeColor="text1" w:themeTint="FF" w:themeShade="FF"/>
          <w:lang w:val="en-US"/>
          <w:rPrChange w:author="Eric Malekos" w:date="2023-12-06T04:47:46.023Z" w:id="605313853">
            <w:rPr>
              <w:rFonts w:eastAsia="Times New Roman"/>
              <w:color w:val="000000" w:themeColor="text1" w:themeTint="FF" w:themeShade="FF"/>
              <w:lang w:val="en-US"/>
            </w:rPr>
          </w:rPrChange>
        </w:rPr>
        <w:t>LOUP</w:t>
      </w:r>
      <w:r w:rsidRPr="63836ABC" w:rsidR="00D613D2">
        <w:rPr>
          <w:rFonts w:eastAsia="Times New Roman"/>
          <w:color w:val="000000" w:themeColor="text1" w:themeTint="FF" w:themeShade="FF"/>
          <w:lang w:val="en-US"/>
        </w:rPr>
        <w:t xml:space="preserve"> isoforms and of three </w:t>
      </w:r>
      <w:del w:author="Eric Malekos" w:date="2023-12-06T04:48:38.807Z" w:id="698483258">
        <w:r w:rsidRPr="63836ABC" w:rsidDel="00D613D2">
          <w:rPr>
            <w:rFonts w:eastAsia="Times New Roman"/>
            <w:color w:val="000000" w:themeColor="text1" w:themeTint="FF" w:themeShade="FF"/>
            <w:lang w:val="en-US"/>
          </w:rPr>
          <w:delText xml:space="preserve">small </w:delText>
        </w:r>
      </w:del>
      <w:ins w:author="Eric Malekos" w:date="2023-12-06T04:48:40.288Z" w:id="7034215">
        <w:r w:rsidRPr="63836ABC" w:rsidR="54ED4D33">
          <w:rPr>
            <w:rFonts w:eastAsia="Times New Roman"/>
            <w:color w:val="000000" w:themeColor="text1" w:themeTint="FF" w:themeShade="FF"/>
            <w:lang w:val="en-US"/>
          </w:rPr>
          <w:t xml:space="preserve">short </w:t>
        </w:r>
      </w:ins>
      <w:r w:rsidRPr="63836ABC" w:rsidR="00D613D2">
        <w:rPr>
          <w:rFonts w:eastAsia="Times New Roman"/>
          <w:color w:val="000000" w:themeColor="text1" w:themeTint="FF" w:themeShade="FF"/>
          <w:lang w:val="en-US"/>
        </w:rPr>
        <w:t>open reading frames (</w:t>
      </w:r>
      <w:r w:rsidRPr="63836ABC" w:rsidR="00D613D2">
        <w:rPr>
          <w:rFonts w:eastAsia="Times New Roman"/>
          <w:color w:val="000000" w:themeColor="text1" w:themeTint="FF" w:themeShade="FF"/>
          <w:lang w:val="en-US"/>
        </w:rPr>
        <w:t>sORFs</w:t>
      </w:r>
      <w:r w:rsidRPr="63836ABC" w:rsidR="00D613D2">
        <w:rPr>
          <w:rFonts w:eastAsia="Times New Roman"/>
          <w:color w:val="000000" w:themeColor="text1" w:themeTint="FF" w:themeShade="FF"/>
          <w:lang w:val="en-US"/>
        </w:rPr>
        <w:t xml:space="preserve">) predicted for LOUP gleaned from </w:t>
      </w:r>
      <w:r w:rsidRPr="63836ABC" w:rsidR="00D613D2">
        <w:rPr>
          <w:rFonts w:eastAsia="Times New Roman"/>
          <w:color w:val="000000" w:themeColor="text1" w:themeTint="FF" w:themeShade="FF"/>
          <w:lang w:val="en-US"/>
        </w:rPr>
        <w:t>Ribo</w:t>
      </w:r>
      <w:r w:rsidRPr="63836ABC" w:rsidR="00D613D2">
        <w:rPr>
          <w:rFonts w:eastAsia="Times New Roman"/>
          <w:color w:val="000000" w:themeColor="text1" w:themeTint="FF" w:themeShade="FF"/>
          <w:lang w:val="en-US"/>
        </w:rPr>
        <w:t xml:space="preserve">-seq tracks generated from THP1s, differentiated THP1s and primary macrophages. Also included are tracks for short read RNA-seq from THP1s and long read RNA-seq (R2C2) from primary macrophages. </w:t>
      </w:r>
      <w:r w:rsidRPr="63836ABC" w:rsidR="00D613D2">
        <w:rPr>
          <w:rFonts w:eastAsia="Times New Roman"/>
          <w:b w:val="1"/>
          <w:bCs w:val="1"/>
          <w:color w:val="000000" w:themeColor="text1" w:themeTint="FF" w:themeShade="FF"/>
          <w:lang w:val="en-US"/>
        </w:rPr>
        <w:t xml:space="preserve">C. Cas9 targeting of </w:t>
      </w:r>
      <w:r w:rsidRPr="63836ABC" w:rsidR="00D613D2">
        <w:rPr>
          <w:rFonts w:eastAsia="Times New Roman"/>
          <w:b w:val="1"/>
          <w:bCs w:val="1"/>
          <w:color w:val="000000" w:themeColor="text1" w:themeTint="FF" w:themeShade="FF"/>
          <w:lang w:val="en-US"/>
        </w:rPr>
        <w:t>sORFs</w:t>
      </w:r>
      <w:r w:rsidRPr="63836ABC" w:rsidR="00D613D2">
        <w:rPr>
          <w:rFonts w:eastAsia="Times New Roman"/>
          <w:b w:val="1"/>
          <w:bCs w:val="1"/>
          <w:color w:val="000000" w:themeColor="text1" w:themeTint="FF" w:themeShade="FF"/>
          <w:lang w:val="en-US"/>
        </w:rPr>
        <w:t>.</w:t>
      </w:r>
      <w:r w:rsidRPr="63836ABC" w:rsidR="00D613D2">
        <w:rPr>
          <w:rFonts w:eastAsia="Times New Roman"/>
          <w:color w:val="000000" w:themeColor="text1" w:themeTint="FF" w:themeShade="FF"/>
          <w:lang w:val="en-US"/>
        </w:rPr>
        <w:t xml:space="preserve"> </w:t>
      </w:r>
      <w:r w:rsidRPr="63836ABC" w:rsidR="00D613D2">
        <w:rPr>
          <w:rFonts w:eastAsia="Times New Roman"/>
          <w:i w:val="1"/>
          <w:iCs w:val="1"/>
          <w:color w:val="000000" w:themeColor="text1" w:themeTint="FF" w:themeShade="FF"/>
          <w:lang w:val="en-US"/>
          <w:rPrChange w:author="Eric Malekos" w:date="2023-12-06T04:49:07.193Z" w:id="1763619143">
            <w:rPr>
              <w:rFonts w:eastAsia="Times New Roman"/>
              <w:color w:val="000000" w:themeColor="text1" w:themeTint="FF" w:themeShade="FF"/>
              <w:lang w:val="en-US"/>
            </w:rPr>
          </w:rPrChange>
        </w:rPr>
        <w:t xml:space="preserve">LOUP </w:t>
      </w:r>
      <w:r w:rsidRPr="63836ABC" w:rsidR="00D613D2">
        <w:rPr>
          <w:rFonts w:eastAsia="Times New Roman"/>
          <w:color w:val="000000" w:themeColor="text1" w:themeTint="FF" w:themeShade="FF"/>
          <w:lang w:val="en-US"/>
        </w:rPr>
        <w:t xml:space="preserve">isoforms showing the use of two transcription start sites and the translation initiation positions of </w:t>
      </w:r>
      <w:r w:rsidRPr="63836ABC" w:rsidR="00D613D2">
        <w:rPr>
          <w:rFonts w:eastAsia="Times New Roman"/>
          <w:color w:val="000000" w:themeColor="text1" w:themeTint="FF" w:themeShade="FF"/>
          <w:lang w:val="en-US"/>
        </w:rPr>
        <w:t>sORFs</w:t>
      </w:r>
      <w:r w:rsidRPr="63836ABC" w:rsidR="00D613D2">
        <w:rPr>
          <w:rFonts w:eastAsia="Times New Roman"/>
          <w:color w:val="000000" w:themeColor="text1" w:themeTint="FF" w:themeShade="FF"/>
          <w:lang w:val="en-US"/>
        </w:rPr>
        <w:t xml:space="preserve">, followed by depiction of sgRNAs targeting </w:t>
      </w:r>
      <w:r w:rsidRPr="63836ABC" w:rsidR="00D613D2">
        <w:rPr>
          <w:rFonts w:eastAsia="Times New Roman"/>
          <w:color w:val="000000" w:themeColor="text1" w:themeTint="FF" w:themeShade="FF"/>
          <w:lang w:val="en-US"/>
        </w:rPr>
        <w:t>sORFs</w:t>
      </w:r>
      <w:r w:rsidRPr="63836ABC" w:rsidR="00D613D2">
        <w:rPr>
          <w:rFonts w:eastAsia="Times New Roman"/>
          <w:color w:val="000000" w:themeColor="text1" w:themeTint="FF" w:themeShade="FF"/>
          <w:lang w:val="en-US"/>
        </w:rPr>
        <w:t xml:space="preserve"> with CRISPR-Cas9. sgRNAs 1-3 correspond to panel F. </w:t>
      </w:r>
      <w:r w:rsidRPr="63836ABC" w:rsidR="00D613D2">
        <w:rPr>
          <w:rFonts w:eastAsia="Times New Roman"/>
          <w:b w:val="1"/>
          <w:bCs w:val="1"/>
          <w:color w:val="000000" w:themeColor="text1" w:themeTint="FF" w:themeShade="FF"/>
          <w:lang w:val="en-US"/>
        </w:rPr>
        <w:t xml:space="preserve">D. Conservation of </w:t>
      </w:r>
      <w:r w:rsidRPr="63836ABC" w:rsidR="00D613D2">
        <w:rPr>
          <w:rFonts w:eastAsia="Times New Roman"/>
          <w:b w:val="1"/>
          <w:bCs w:val="1"/>
          <w:color w:val="000000" w:themeColor="text1" w:themeTint="FF" w:themeShade="FF"/>
          <w:lang w:val="en-US"/>
        </w:rPr>
        <w:t>sORFs</w:t>
      </w:r>
      <w:r w:rsidRPr="63836ABC" w:rsidR="00D613D2">
        <w:rPr>
          <w:rFonts w:eastAsia="Times New Roman"/>
          <w:b w:val="1"/>
          <w:bCs w:val="1"/>
          <w:color w:val="000000" w:themeColor="text1" w:themeTint="FF" w:themeShade="FF"/>
          <w:lang w:val="en-US"/>
        </w:rPr>
        <w:t xml:space="preserve">. </w:t>
      </w:r>
      <w:r w:rsidRPr="63836ABC" w:rsidR="00D613D2">
        <w:rPr>
          <w:rFonts w:eastAsia="Times New Roman"/>
          <w:color w:val="000000" w:themeColor="text1" w:themeTint="FF" w:themeShade="FF"/>
          <w:lang w:val="en-US"/>
        </w:rPr>
        <w:t xml:space="preserve">Human </w:t>
      </w:r>
      <w:r w:rsidRPr="63836ABC" w:rsidR="00D613D2">
        <w:rPr>
          <w:rFonts w:eastAsia="Times New Roman"/>
          <w:color w:val="000000" w:themeColor="text1" w:themeTint="FF" w:themeShade="FF"/>
          <w:lang w:val="en-US"/>
        </w:rPr>
        <w:t>sORF</w:t>
      </w:r>
      <w:r w:rsidRPr="63836ABC" w:rsidR="00D613D2">
        <w:rPr>
          <w:rFonts w:eastAsia="Times New Roman"/>
          <w:color w:val="000000" w:themeColor="text1" w:themeTint="FF" w:themeShade="FF"/>
          <w:lang w:val="en-US"/>
        </w:rPr>
        <w:t xml:space="preserve"> sequences were aligned to genome assemblies of other primates with Blat</w:t>
      </w:r>
      <w:del w:author="Eric Malekos" w:date="2023-12-06T04:49:45.235Z" w:id="349871591">
        <w:r w:rsidRPr="63836ABC" w:rsidDel="00D613D2">
          <w:rPr>
            <w:rFonts w:eastAsia="Times New Roman"/>
            <w:color w:val="000000" w:themeColor="text1" w:themeTint="FF" w:themeShade="FF"/>
            <w:lang w:val="en-US"/>
          </w:rPr>
          <w:delText>. Alignments were then</w:delText>
        </w:r>
      </w:del>
      <w:ins w:author="Eric Malekos" w:date="2023-12-06T04:49:58.458Z" w:id="1199391159">
        <w:r w:rsidRPr="63836ABC" w:rsidR="074937BF">
          <w:rPr>
            <w:rFonts w:eastAsia="Times New Roman"/>
            <w:color w:val="000000" w:themeColor="text1" w:themeTint="FF" w:themeShade="FF"/>
            <w:lang w:val="en-US"/>
          </w:rPr>
          <w:t>, then sequences were</w:t>
        </w:r>
      </w:ins>
      <w:r w:rsidRPr="63836ABC" w:rsidR="00D613D2">
        <w:rPr>
          <w:rFonts w:eastAsia="Times New Roman"/>
          <w:color w:val="000000" w:themeColor="text1" w:themeTint="FF" w:themeShade="FF"/>
          <w:lang w:val="en-US"/>
        </w:rPr>
        <w:t xml:space="preserve"> translated. </w:t>
      </w:r>
      <w:r w:rsidRPr="63836ABC" w:rsidR="00D613D2">
        <w:rPr>
          <w:rFonts w:eastAsia="Times New Roman"/>
          <w:b w:val="1"/>
          <w:bCs w:val="1"/>
          <w:color w:val="000000" w:themeColor="text1" w:themeTint="FF" w:themeShade="FF"/>
          <w:lang w:val="en-US"/>
        </w:rPr>
        <w:t>E.</w:t>
      </w:r>
      <w:r w:rsidRPr="63836ABC" w:rsidR="00D613D2">
        <w:rPr>
          <w:rFonts w:eastAsia="Times New Roman"/>
          <w:color w:val="000000" w:themeColor="text1" w:themeTint="FF" w:themeShade="FF"/>
          <w:lang w:val="en-US"/>
        </w:rPr>
        <w:t xml:space="preserve"> </w:t>
      </w:r>
      <w:r w:rsidRPr="63836ABC" w:rsidR="00D613D2">
        <w:rPr>
          <w:rFonts w:eastAsia="Times New Roman"/>
          <w:b w:val="1"/>
          <w:bCs w:val="1"/>
          <w:color w:val="000000" w:themeColor="text1" w:themeTint="FF" w:themeShade="FF"/>
          <w:lang w:val="en-US"/>
        </w:rPr>
        <w:t xml:space="preserve">Expression of LOUP ORF-GFP. </w:t>
      </w:r>
      <w:r w:rsidRPr="63836ABC" w:rsidR="00D613D2">
        <w:rPr>
          <w:rFonts w:eastAsia="Times New Roman"/>
          <w:color w:val="000000" w:themeColor="text1" w:themeTint="FF" w:themeShade="FF"/>
          <w:lang w:val="en-US"/>
        </w:rPr>
        <w:t xml:space="preserve">Flow cytometry measuring GFP expression in LOUP knockdown THP1s transfected </w:t>
      </w:r>
      <w:r w:rsidRPr="63836ABC" w:rsidR="00D613D2">
        <w:rPr>
          <w:rFonts w:eastAsia="Times New Roman"/>
          <w:color w:val="000000" w:themeColor="text1" w:themeTint="FF" w:themeShade="FF"/>
          <w:lang w:val="en-US"/>
        </w:rPr>
        <w:t>with</w:t>
      </w:r>
      <w:r w:rsidRPr="63836ABC" w:rsidR="00D613D2">
        <w:rPr>
          <w:rFonts w:eastAsia="Times New Roman"/>
          <w:color w:val="000000" w:themeColor="text1" w:themeTint="FF" w:themeShade="FF"/>
          <w:lang w:val="en-US"/>
        </w:rPr>
        <w:t xml:space="preserve"> </w:t>
      </w:r>
      <w:r w:rsidRPr="63836ABC" w:rsidR="00D613D2">
        <w:rPr>
          <w:rFonts w:eastAsia="Times New Roman"/>
          <w:color w:val="000000" w:themeColor="text1" w:themeTint="FF" w:themeShade="FF"/>
          <w:lang w:val="en-US"/>
        </w:rPr>
        <w:t>sORF</w:t>
      </w:r>
      <w:r w:rsidRPr="63836ABC" w:rsidR="00D613D2">
        <w:rPr>
          <w:rFonts w:eastAsia="Times New Roman"/>
          <w:color w:val="000000" w:themeColor="text1" w:themeTint="FF" w:themeShade="FF"/>
          <w:lang w:val="en-US"/>
        </w:rPr>
        <w:t>-GFP fusion constructs</w:t>
      </w:r>
      <w:r w:rsidRPr="63836ABC" w:rsidR="00D613D2">
        <w:rPr>
          <w:rFonts w:eastAsia="Times New Roman"/>
          <w:color w:val="000000" w:themeColor="text1" w:themeTint="FF" w:themeShade="FF"/>
          <w:lang w:val="en-US"/>
        </w:rPr>
        <w:t xml:space="preserve">. </w:t>
      </w:r>
      <w:r w:rsidRPr="63836ABC" w:rsidR="00D613D2">
        <w:rPr>
          <w:rFonts w:eastAsia="Times New Roman"/>
          <w:b w:val="1"/>
          <w:bCs w:val="1"/>
          <w:color w:val="000000" w:themeColor="text1" w:themeTint="FF" w:themeShade="FF"/>
          <w:lang w:val="en-US"/>
        </w:rPr>
        <w:t>F.</w:t>
      </w:r>
      <w:r w:rsidRPr="63836ABC" w:rsidR="00D613D2">
        <w:rPr>
          <w:rFonts w:eastAsia="Times New Roman"/>
          <w:b w:val="1"/>
          <w:bCs w:val="1"/>
          <w:color w:val="000000" w:themeColor="text1" w:themeTint="FF" w:themeShade="FF"/>
          <w:lang w:val="en-US"/>
        </w:rPr>
        <w:t xml:space="preserve"> </w:t>
      </w:r>
      <w:r w:rsidRPr="63836ABC" w:rsidR="00D613D2">
        <w:rPr>
          <w:rFonts w:eastAsia="Times New Roman"/>
          <w:b w:val="1"/>
          <w:bCs w:val="1"/>
          <w:color w:val="000000" w:themeColor="text1" w:themeTint="FF" w:themeShade="FF"/>
          <w:lang w:val="en-US"/>
        </w:rPr>
        <w:t>sORF</w:t>
      </w:r>
      <w:r w:rsidRPr="63836ABC" w:rsidR="00D613D2">
        <w:rPr>
          <w:rFonts w:eastAsia="Times New Roman"/>
          <w:b w:val="1"/>
          <w:bCs w:val="1"/>
          <w:color w:val="000000" w:themeColor="text1" w:themeTint="FF" w:themeShade="FF"/>
          <w:lang w:val="en-US"/>
        </w:rPr>
        <w:t xml:space="preserve"> regulation of inflammatory genes. </w:t>
      </w:r>
      <w:r w:rsidRPr="63836ABC" w:rsidR="00D613D2">
        <w:rPr>
          <w:rFonts w:eastAsia="Times New Roman"/>
          <w:color w:val="000000" w:themeColor="text1" w:themeTint="FF" w:themeShade="FF"/>
          <w:lang w:val="en-US"/>
        </w:rPr>
        <w:t>Two of</w:t>
      </w:r>
      <w:r w:rsidRPr="63836ABC" w:rsidR="00D613D2">
        <w:rPr>
          <w:rFonts w:eastAsia="Times New Roman"/>
          <w:color w:val="000000" w:themeColor="text1" w:themeTint="FF" w:themeShade="FF"/>
          <w:lang w:val="en-US"/>
        </w:rPr>
        <w:t xml:space="preserve"> the </w:t>
      </w:r>
      <w:r w:rsidRPr="63836ABC" w:rsidR="00D613D2">
        <w:rPr>
          <w:rFonts w:eastAsia="Times New Roman"/>
          <w:color w:val="000000" w:themeColor="text1" w:themeTint="FF" w:themeShade="FF"/>
          <w:lang w:val="en-US"/>
        </w:rPr>
        <w:t>top</w:t>
      </w:r>
      <w:r w:rsidRPr="63836ABC" w:rsidR="00D613D2">
        <w:rPr>
          <w:rFonts w:eastAsia="Times New Roman"/>
          <w:color w:val="000000" w:themeColor="text1" w:themeTint="FF" w:themeShade="FF"/>
          <w:lang w:val="en-US"/>
        </w:rPr>
        <w:t xml:space="preserve"> most</w:t>
      </w:r>
      <w:r w:rsidRPr="63836ABC" w:rsidR="00D613D2">
        <w:rPr>
          <w:rFonts w:eastAsia="Times New Roman"/>
          <w:color w:val="000000" w:themeColor="text1" w:themeTint="FF" w:themeShade="FF"/>
          <w:lang w:val="en-US"/>
        </w:rPr>
        <w:t xml:space="preserve"> upregulated genes in the LOUP </w:t>
      </w:r>
      <w:r w:rsidRPr="63836ABC" w:rsidR="00D613D2">
        <w:rPr>
          <w:rFonts w:eastAsia="Times New Roman"/>
          <w:color w:val="000000" w:themeColor="text1" w:themeTint="FF" w:themeShade="FF"/>
          <w:lang w:val="en-US"/>
        </w:rPr>
        <w:t>CRISPRi</w:t>
      </w:r>
      <w:r w:rsidRPr="63836ABC" w:rsidR="00D613D2">
        <w:rPr>
          <w:rFonts w:eastAsia="Times New Roman"/>
          <w:color w:val="000000" w:themeColor="text1" w:themeTint="FF" w:themeShade="FF"/>
          <w:lang w:val="en-US"/>
        </w:rPr>
        <w:t xml:space="preserve"> knockdowns were measured in LOUP </w:t>
      </w:r>
      <w:r w:rsidRPr="63836ABC" w:rsidR="00D613D2">
        <w:rPr>
          <w:rFonts w:eastAsia="Times New Roman"/>
          <w:color w:val="000000" w:themeColor="text1" w:themeTint="FF" w:themeShade="FF"/>
          <w:lang w:val="en-US"/>
        </w:rPr>
        <w:t>Cas9</w:t>
      </w:r>
      <w:r w:rsidRPr="63836ABC" w:rsidR="00D613D2">
        <w:rPr>
          <w:rFonts w:eastAsia="Times New Roman"/>
          <w:color w:val="000000" w:themeColor="text1" w:themeTint="FF" w:themeShade="FF"/>
          <w:lang w:val="en-US"/>
        </w:rPr>
        <w:t xml:space="preserve"> </w:t>
      </w:r>
      <w:r w:rsidRPr="63836ABC" w:rsidR="00D613D2">
        <w:rPr>
          <w:rFonts w:eastAsia="Times New Roman"/>
          <w:color w:val="000000" w:themeColor="text1" w:themeTint="FF" w:themeShade="FF"/>
          <w:lang w:val="en-US"/>
        </w:rPr>
        <w:t>sORF</w:t>
      </w:r>
      <w:r w:rsidRPr="63836ABC" w:rsidR="00D613D2">
        <w:rPr>
          <w:rFonts w:eastAsia="Times New Roman"/>
          <w:color w:val="000000" w:themeColor="text1" w:themeTint="FF" w:themeShade="FF"/>
          <w:lang w:val="en-US"/>
        </w:rPr>
        <w:t xml:space="preserve"> targeted cells. Expression of IKBKE and NFKBIZ were measured at baseline by qPCR in each of 3 Cas9 cell lines (sgRNA_1, sgRNA_2, sgRNA_3) along with a non-targeting cont</w:t>
      </w:r>
      <w:r w:rsidRPr="63836ABC" w:rsidR="00D613D2">
        <w:rPr>
          <w:rFonts w:eastAsia="Times New Roman"/>
          <w:color w:val="000000" w:themeColor="text1" w:themeTint="FF" w:themeShade="FF"/>
          <w:lang w:val="en-US"/>
        </w:rPr>
        <w:t>rol (</w:t>
      </w:r>
      <w:r w:rsidRPr="63836ABC" w:rsidR="00D613D2">
        <w:rPr>
          <w:rFonts w:eastAsia="Times New Roman"/>
          <w:color w:val="000000" w:themeColor="text1" w:themeTint="FF" w:themeShade="FF"/>
          <w:lang w:val="en-US"/>
        </w:rPr>
        <w:t>sgR</w:t>
      </w:r>
      <w:r w:rsidRPr="63836ABC" w:rsidR="00D613D2">
        <w:rPr>
          <w:rFonts w:eastAsia="Times New Roman"/>
          <w:color w:val="000000" w:themeColor="text1" w:themeTint="FF" w:themeShade="FF"/>
          <w:lang w:val="en-US"/>
        </w:rPr>
        <w:t>NA_NT</w:t>
      </w:r>
      <w:r w:rsidRPr="63836ABC" w:rsidR="00D613D2">
        <w:rPr>
          <w:rFonts w:eastAsia="Times New Roman"/>
          <w:color w:val="000000" w:themeColor="text1" w:themeTint="FF" w:themeShade="FF"/>
          <w:lang w:val="en-US"/>
        </w:rPr>
        <w:t>) (ns = not significant, * = p-value&lt;0.05, ** = p-value&lt;0.001). </w:t>
      </w:r>
    </w:p>
    <w:p w:rsidRPr="00D613D2" w:rsidR="00D613D2" w:rsidP="00D613D2" w:rsidRDefault="00D613D2" w14:paraId="663E04D4" w14:textId="77777777">
      <w:pPr>
        <w:spacing w:line="240" w:lineRule="auto"/>
        <w:rPr>
          <w:rFonts w:ascii="Times New Roman" w:hAnsi="Times New Roman" w:eastAsia="Times New Roman" w:cs="Times New Roman"/>
          <w:sz w:val="24"/>
          <w:szCs w:val="24"/>
          <w:lang w:val="en-US"/>
        </w:rPr>
      </w:pPr>
    </w:p>
    <w:p w:rsidR="00D613D2" w:rsidP="00D613D2" w:rsidRDefault="00D613D2" w14:paraId="574B071B" w14:textId="77777777">
      <w:pPr>
        <w:jc w:val="both"/>
        <w:rPr>
          <w:u w:val="single"/>
        </w:rPr>
      </w:pPr>
    </w:p>
    <w:p w:rsidR="00D613D2" w:rsidP="00D613D2" w:rsidRDefault="00D613D2" w14:paraId="26AEE7A6" w14:textId="77777777">
      <w:pPr>
        <w:jc w:val="both"/>
        <w:rPr>
          <w:u w:val="single"/>
        </w:rPr>
      </w:pPr>
    </w:p>
    <w:p w:rsidRPr="00D613D2" w:rsidR="00D613D2" w:rsidP="00D613D2" w:rsidRDefault="00D613D2" w14:paraId="7F617AE7" w14:textId="77777777">
      <w:pPr>
        <w:pStyle w:val="Heading4"/>
        <w:spacing w:before="0" w:after="0"/>
        <w:jc w:val="both"/>
        <w:rPr>
          <w:b/>
          <w:bCs/>
        </w:rPr>
      </w:pPr>
      <w:r w:rsidRPr="00D613D2">
        <w:rPr>
          <w:b/>
          <w:bCs/>
          <w:color w:val="000000"/>
          <w:sz w:val="22"/>
          <w:szCs w:val="22"/>
        </w:rPr>
        <w:t xml:space="preserve">Tables 1 and 2- Description of top hits from </w:t>
      </w:r>
      <w:proofErr w:type="spellStart"/>
      <w:r w:rsidRPr="00D613D2">
        <w:rPr>
          <w:b/>
          <w:bCs/>
          <w:color w:val="000000"/>
          <w:sz w:val="22"/>
          <w:szCs w:val="22"/>
        </w:rPr>
        <w:t>NFkB</w:t>
      </w:r>
      <w:proofErr w:type="spellEnd"/>
      <w:r w:rsidRPr="00D613D2">
        <w:rPr>
          <w:b/>
          <w:bCs/>
          <w:color w:val="000000"/>
          <w:sz w:val="22"/>
          <w:szCs w:val="22"/>
        </w:rPr>
        <w:t xml:space="preserve"> and PMA screen.  </w:t>
      </w:r>
    </w:p>
    <w:p w:rsidR="00D613D2" w:rsidP="00D613D2" w:rsidRDefault="00D613D2" w14:paraId="59B4E5C7" w14:textId="77777777">
      <w:pPr>
        <w:pStyle w:val="NormalWeb"/>
        <w:spacing w:before="0" w:beforeAutospacing="0" w:after="0" w:afterAutospacing="0"/>
      </w:pPr>
      <w:r>
        <w:rPr>
          <w:rFonts w:ascii="Arial" w:hAnsi="Arial" w:cs="Arial"/>
          <w:color w:val="000000"/>
          <w:sz w:val="22"/>
          <w:szCs w:val="22"/>
        </w:rPr>
        <w:t xml:space="preserve">Each significant hit gene and its closest protein-coding neighbor are described. Data from the Genome CRISPR database was used to note whether the targeted </w:t>
      </w:r>
      <w:proofErr w:type="spellStart"/>
      <w:r>
        <w:rPr>
          <w:rFonts w:ascii="Arial" w:hAnsi="Arial" w:cs="Arial"/>
          <w:color w:val="000000"/>
          <w:sz w:val="22"/>
          <w:szCs w:val="22"/>
        </w:rPr>
        <w:t>lncRNAs</w:t>
      </w:r>
      <w:proofErr w:type="spellEnd"/>
      <w:r>
        <w:rPr>
          <w:rFonts w:ascii="Arial" w:hAnsi="Arial" w:cs="Arial"/>
          <w:color w:val="000000"/>
          <w:sz w:val="22"/>
          <w:szCs w:val="22"/>
        </w:rPr>
        <w:t xml:space="preserve"> or their neighbors have been previously indicated as hits in viability screens, if </w:t>
      </w:r>
      <w:proofErr w:type="gramStart"/>
      <w:r>
        <w:rPr>
          <w:rFonts w:ascii="Arial" w:hAnsi="Arial" w:cs="Arial"/>
          <w:color w:val="000000"/>
          <w:sz w:val="22"/>
          <w:szCs w:val="22"/>
        </w:rPr>
        <w:t>so</w:t>
      </w:r>
      <w:proofErr w:type="gramEnd"/>
      <w:r>
        <w:rPr>
          <w:rFonts w:ascii="Arial" w:hAnsi="Arial" w:cs="Arial"/>
          <w:color w:val="000000"/>
          <w:sz w:val="22"/>
          <w:szCs w:val="22"/>
        </w:rPr>
        <w:t xml:space="preserve"> they have been labeled “viability hit”. Four of the hit genes once annotated as </w:t>
      </w:r>
      <w:proofErr w:type="spellStart"/>
      <w:r>
        <w:rPr>
          <w:rFonts w:ascii="Arial" w:hAnsi="Arial" w:cs="Arial"/>
          <w:color w:val="000000"/>
          <w:sz w:val="22"/>
          <w:szCs w:val="22"/>
        </w:rPr>
        <w:t>lncRNAs</w:t>
      </w:r>
      <w:proofErr w:type="spellEnd"/>
      <w:r>
        <w:rPr>
          <w:rFonts w:ascii="Arial" w:hAnsi="Arial" w:cs="Arial"/>
          <w:color w:val="000000"/>
          <w:sz w:val="22"/>
          <w:szCs w:val="22"/>
        </w:rPr>
        <w:t xml:space="preserve"> have been updated to protein coding genes and therefore their neighboring genes were not assessed. Distances between targets </w:t>
      </w:r>
      <w:r>
        <w:rPr>
          <w:rFonts w:ascii="Arial" w:hAnsi="Arial" w:cs="Arial"/>
          <w:color w:val="000000"/>
          <w:sz w:val="22"/>
          <w:szCs w:val="22"/>
        </w:rPr>
        <w:t>and their neighbors were measured between promoters predicted by the ENCODE Registry of Candidate Cis-regulatory Elements on the UCSC genome browser.</w:t>
      </w:r>
    </w:p>
    <w:p w:rsidRPr="00D613D2" w:rsidR="00D613D2" w:rsidP="00D613D2" w:rsidRDefault="00D613D2" w14:paraId="4E208E78" w14:textId="7B7CE6D5">
      <w:pPr>
        <w:spacing w:line="240" w:lineRule="auto"/>
        <w:jc w:val="both"/>
        <w:rPr>
          <w:rFonts w:ascii="Times New Roman" w:hAnsi="Times New Roman" w:eastAsia="Times New Roman" w:cs="Times New Roman"/>
          <w:sz w:val="24"/>
          <w:szCs w:val="24"/>
          <w:lang w:val="en-US"/>
        </w:rPr>
      </w:pPr>
      <w:r w:rsidRPr="00D613D2">
        <w:rPr>
          <w:rFonts w:eastAsia="Times New Roman"/>
          <w:b/>
          <w:bCs/>
          <w:color w:val="000000"/>
          <w:lang w:val="en-US"/>
        </w:rPr>
        <w:t>Supp Fig</w:t>
      </w:r>
      <w:r>
        <w:rPr>
          <w:rFonts w:eastAsia="Times New Roman"/>
          <w:b/>
          <w:bCs/>
          <w:color w:val="000000"/>
          <w:lang w:val="en-US"/>
        </w:rPr>
        <w:t>.1</w:t>
      </w:r>
      <w:r w:rsidRPr="00D613D2">
        <w:rPr>
          <w:rFonts w:eastAsia="Times New Roman"/>
          <w:b/>
          <w:bCs/>
          <w:color w:val="000000"/>
          <w:lang w:val="en-US"/>
        </w:rPr>
        <w:t xml:space="preserve"> - Tissue expression of </w:t>
      </w:r>
      <w:r w:rsidRPr="00D613D2">
        <w:rPr>
          <w:rFonts w:eastAsia="Times New Roman"/>
          <w:b/>
          <w:bCs/>
          <w:i/>
          <w:iCs/>
          <w:color w:val="000000"/>
          <w:lang w:val="en-US"/>
        </w:rPr>
        <w:t>LOUP</w:t>
      </w:r>
      <w:r w:rsidRPr="00D613D2">
        <w:rPr>
          <w:rFonts w:eastAsia="Times New Roman"/>
          <w:b/>
          <w:bCs/>
          <w:color w:val="000000"/>
          <w:lang w:val="en-US"/>
        </w:rPr>
        <w:t xml:space="preserve">, </w:t>
      </w:r>
      <w:r w:rsidRPr="00D613D2">
        <w:rPr>
          <w:rFonts w:eastAsia="Times New Roman"/>
          <w:b/>
          <w:bCs/>
          <w:i/>
          <w:iCs/>
          <w:color w:val="000000"/>
          <w:lang w:val="en-US"/>
        </w:rPr>
        <w:t>SPI1</w:t>
      </w:r>
      <w:r w:rsidRPr="00D613D2">
        <w:rPr>
          <w:rFonts w:eastAsia="Times New Roman"/>
          <w:b/>
          <w:bCs/>
          <w:color w:val="000000"/>
          <w:lang w:val="en-US"/>
        </w:rPr>
        <w:t xml:space="preserve"> and neighboring genes.</w:t>
      </w:r>
      <w:r w:rsidRPr="00D613D2">
        <w:rPr>
          <w:rFonts w:eastAsia="Times New Roman"/>
          <w:color w:val="000000"/>
          <w:lang w:val="en-US"/>
        </w:rPr>
        <w:t> </w:t>
      </w:r>
    </w:p>
    <w:p w:rsidRPr="00D613D2" w:rsidR="00D613D2" w:rsidP="00D613D2" w:rsidRDefault="00D613D2" w14:paraId="52066357" w14:textId="77777777">
      <w:pPr>
        <w:spacing w:line="240" w:lineRule="auto"/>
        <w:jc w:val="both"/>
        <w:rPr>
          <w:rFonts w:ascii="Times New Roman" w:hAnsi="Times New Roman" w:eastAsia="Times New Roman" w:cs="Times New Roman"/>
          <w:sz w:val="24"/>
          <w:szCs w:val="24"/>
          <w:lang w:val="en-US"/>
        </w:rPr>
      </w:pPr>
      <w:r w:rsidRPr="00D613D2">
        <w:rPr>
          <w:rFonts w:eastAsia="Times New Roman"/>
          <w:b/>
          <w:bCs/>
          <w:color w:val="000000"/>
          <w:lang w:val="en-US"/>
        </w:rPr>
        <w:t xml:space="preserve">A. Gene models at </w:t>
      </w:r>
      <w:r w:rsidRPr="00D613D2">
        <w:rPr>
          <w:rFonts w:eastAsia="Times New Roman"/>
          <w:b/>
          <w:bCs/>
          <w:i/>
          <w:iCs/>
          <w:color w:val="000000"/>
          <w:lang w:val="en-US"/>
        </w:rPr>
        <w:t>LOUP</w:t>
      </w:r>
      <w:r w:rsidRPr="00D613D2">
        <w:rPr>
          <w:rFonts w:eastAsia="Times New Roman"/>
          <w:b/>
          <w:bCs/>
          <w:color w:val="000000"/>
          <w:lang w:val="en-US"/>
        </w:rPr>
        <w:t>/</w:t>
      </w:r>
      <w:r w:rsidRPr="00D613D2">
        <w:rPr>
          <w:rFonts w:eastAsia="Times New Roman"/>
          <w:b/>
          <w:bCs/>
          <w:i/>
          <w:iCs/>
          <w:color w:val="000000"/>
          <w:lang w:val="en-US"/>
        </w:rPr>
        <w:t>SPI1</w:t>
      </w:r>
      <w:r w:rsidRPr="00D613D2">
        <w:rPr>
          <w:rFonts w:eastAsia="Times New Roman"/>
          <w:b/>
          <w:bCs/>
          <w:color w:val="000000"/>
          <w:lang w:val="en-US"/>
        </w:rPr>
        <w:t xml:space="preserve"> locus. </w:t>
      </w:r>
      <w:r w:rsidRPr="00D613D2">
        <w:rPr>
          <w:rFonts w:eastAsia="Times New Roman"/>
          <w:i/>
          <w:iCs/>
          <w:color w:val="000000"/>
          <w:lang w:val="en-US"/>
        </w:rPr>
        <w:t>SPI1</w:t>
      </w:r>
      <w:r w:rsidRPr="00D613D2">
        <w:rPr>
          <w:rFonts w:eastAsia="Times New Roman"/>
          <w:color w:val="000000"/>
          <w:lang w:val="en-US"/>
        </w:rPr>
        <w:t xml:space="preserve">, </w:t>
      </w:r>
      <w:r w:rsidRPr="00D613D2">
        <w:rPr>
          <w:rFonts w:eastAsia="Times New Roman"/>
          <w:i/>
          <w:iCs/>
          <w:color w:val="000000"/>
          <w:lang w:val="en-US"/>
        </w:rPr>
        <w:t>LOUP</w:t>
      </w:r>
      <w:r w:rsidRPr="00D613D2">
        <w:rPr>
          <w:rFonts w:eastAsia="Times New Roman"/>
          <w:color w:val="000000"/>
          <w:lang w:val="en-US"/>
        </w:rPr>
        <w:t xml:space="preserve">, and </w:t>
      </w:r>
      <w:r w:rsidRPr="00D613D2">
        <w:rPr>
          <w:rFonts w:eastAsia="Times New Roman"/>
          <w:i/>
          <w:iCs/>
          <w:color w:val="000000"/>
          <w:lang w:val="en-US"/>
        </w:rPr>
        <w:t>SLC39A13</w:t>
      </w:r>
      <w:r w:rsidRPr="00D613D2">
        <w:rPr>
          <w:rFonts w:eastAsia="Times New Roman"/>
          <w:color w:val="000000"/>
          <w:lang w:val="en-US"/>
        </w:rPr>
        <w:t xml:space="preserve"> gene models were determined by </w:t>
      </w:r>
      <w:proofErr w:type="spellStart"/>
      <w:r w:rsidRPr="00D613D2">
        <w:rPr>
          <w:rFonts w:eastAsia="Times New Roman"/>
          <w:color w:val="000000"/>
          <w:lang w:val="en-US"/>
        </w:rPr>
        <w:t>longread</w:t>
      </w:r>
      <w:proofErr w:type="spellEnd"/>
      <w:r w:rsidRPr="00D613D2">
        <w:rPr>
          <w:rFonts w:eastAsia="Times New Roman"/>
          <w:color w:val="000000"/>
          <w:lang w:val="en-US"/>
        </w:rPr>
        <w:t xml:space="preserve"> R2C2 and Mandalorian from primary macrophages. </w:t>
      </w:r>
      <w:r w:rsidRPr="00D613D2">
        <w:rPr>
          <w:rFonts w:eastAsia="Times New Roman"/>
          <w:i/>
          <w:iCs/>
          <w:color w:val="000000"/>
          <w:lang w:val="en-US"/>
        </w:rPr>
        <w:t>MYBPC3</w:t>
      </w:r>
      <w:r w:rsidRPr="00D613D2">
        <w:rPr>
          <w:rFonts w:eastAsia="Times New Roman"/>
          <w:color w:val="000000"/>
          <w:lang w:val="en-US"/>
        </w:rPr>
        <w:t xml:space="preserve"> is the </w:t>
      </w:r>
      <w:proofErr w:type="spellStart"/>
      <w:r w:rsidRPr="00D613D2">
        <w:rPr>
          <w:rFonts w:eastAsia="Times New Roman"/>
          <w:color w:val="000000"/>
          <w:lang w:val="en-US"/>
        </w:rPr>
        <w:t>Gencode</w:t>
      </w:r>
      <w:proofErr w:type="spellEnd"/>
      <w:r w:rsidRPr="00D613D2">
        <w:rPr>
          <w:rFonts w:eastAsia="Times New Roman"/>
          <w:color w:val="000000"/>
          <w:lang w:val="en-US"/>
        </w:rPr>
        <w:t xml:space="preserve"> v44 gene model.</w:t>
      </w:r>
    </w:p>
    <w:p w:rsidRPr="00D613D2" w:rsidR="00D613D2" w:rsidP="00D613D2" w:rsidRDefault="00D613D2" w14:paraId="5A1DE0F6" w14:textId="77777777">
      <w:pPr>
        <w:spacing w:line="240" w:lineRule="auto"/>
        <w:jc w:val="both"/>
        <w:rPr>
          <w:rFonts w:ascii="Times New Roman" w:hAnsi="Times New Roman" w:eastAsia="Times New Roman" w:cs="Times New Roman"/>
          <w:sz w:val="24"/>
          <w:szCs w:val="24"/>
          <w:lang w:val="en-US"/>
        </w:rPr>
      </w:pPr>
      <w:r w:rsidRPr="00D613D2">
        <w:rPr>
          <w:rFonts w:eastAsia="Times New Roman"/>
          <w:b/>
          <w:bCs/>
          <w:color w:val="000000"/>
          <w:lang w:val="en-US"/>
        </w:rPr>
        <w:t xml:space="preserve">B-E. </w:t>
      </w:r>
      <w:proofErr w:type="spellStart"/>
      <w:r w:rsidRPr="00D613D2">
        <w:rPr>
          <w:rFonts w:eastAsia="Times New Roman"/>
          <w:b/>
          <w:bCs/>
          <w:color w:val="000000"/>
          <w:lang w:val="en-US"/>
        </w:rPr>
        <w:t>GTEx</w:t>
      </w:r>
      <w:proofErr w:type="spellEnd"/>
      <w:r w:rsidRPr="00D613D2">
        <w:rPr>
          <w:rFonts w:eastAsia="Times New Roman"/>
          <w:b/>
          <w:bCs/>
          <w:color w:val="000000"/>
          <w:lang w:val="en-US"/>
        </w:rPr>
        <w:t xml:space="preserve"> tissue expression of genes. </w:t>
      </w:r>
      <w:r w:rsidRPr="00D613D2">
        <w:rPr>
          <w:rFonts w:eastAsia="Times New Roman"/>
          <w:color w:val="000000"/>
          <w:lang w:val="en-US"/>
        </w:rPr>
        <w:t xml:space="preserve">B. </w:t>
      </w:r>
      <w:r w:rsidRPr="00D613D2">
        <w:rPr>
          <w:rFonts w:eastAsia="Times New Roman"/>
          <w:i/>
          <w:iCs/>
          <w:color w:val="000000"/>
          <w:lang w:val="en-US"/>
        </w:rPr>
        <w:t>MYBPC3</w:t>
      </w:r>
      <w:r w:rsidRPr="00D613D2">
        <w:rPr>
          <w:rFonts w:eastAsia="Times New Roman"/>
          <w:color w:val="000000"/>
          <w:lang w:val="en-US"/>
        </w:rPr>
        <w:t xml:space="preserve"> is primarily expressed in heart tissue. C. </w:t>
      </w:r>
      <w:r w:rsidRPr="00D613D2">
        <w:rPr>
          <w:rFonts w:eastAsia="Times New Roman"/>
          <w:i/>
          <w:iCs/>
          <w:color w:val="000000"/>
          <w:lang w:val="en-US"/>
        </w:rPr>
        <w:t>SLC39A13</w:t>
      </w:r>
      <w:r w:rsidRPr="00D613D2">
        <w:rPr>
          <w:rFonts w:eastAsia="Times New Roman"/>
          <w:color w:val="000000"/>
          <w:lang w:val="en-US"/>
        </w:rPr>
        <w:t xml:space="preserve"> is highly expressed in multiple tissue types. </w:t>
      </w:r>
      <w:proofErr w:type="gramStart"/>
      <w:r w:rsidRPr="00D613D2">
        <w:rPr>
          <w:rFonts w:eastAsia="Times New Roman"/>
          <w:color w:val="000000"/>
          <w:lang w:val="en-US"/>
        </w:rPr>
        <w:t>D.,E.</w:t>
      </w:r>
      <w:proofErr w:type="gramEnd"/>
      <w:r w:rsidRPr="00D613D2">
        <w:rPr>
          <w:rFonts w:eastAsia="Times New Roman"/>
          <w:color w:val="000000"/>
          <w:lang w:val="en-US"/>
        </w:rPr>
        <w:t xml:space="preserve"> </w:t>
      </w:r>
      <w:r w:rsidRPr="00D613D2">
        <w:rPr>
          <w:rFonts w:eastAsia="Times New Roman"/>
          <w:i/>
          <w:iCs/>
          <w:color w:val="000000"/>
          <w:lang w:val="en-US"/>
        </w:rPr>
        <w:t>LOUP</w:t>
      </w:r>
      <w:r w:rsidRPr="00D613D2">
        <w:rPr>
          <w:rFonts w:eastAsia="Times New Roman"/>
          <w:color w:val="000000"/>
          <w:lang w:val="en-US"/>
        </w:rPr>
        <w:t xml:space="preserve"> and </w:t>
      </w:r>
      <w:r w:rsidRPr="00D613D2">
        <w:rPr>
          <w:rFonts w:eastAsia="Times New Roman"/>
          <w:i/>
          <w:iCs/>
          <w:color w:val="000000"/>
          <w:lang w:val="en-US"/>
        </w:rPr>
        <w:t>SPI</w:t>
      </w:r>
      <w:r w:rsidRPr="00D613D2">
        <w:rPr>
          <w:rFonts w:eastAsia="Times New Roman"/>
          <w:color w:val="000000"/>
          <w:lang w:val="en-US"/>
        </w:rPr>
        <w:t xml:space="preserve"> are expressed primarily in whole blood.</w:t>
      </w:r>
    </w:p>
    <w:p w:rsidRPr="00D613D2" w:rsidR="00D613D2" w:rsidP="00D613D2" w:rsidRDefault="00D613D2" w14:paraId="474C2DD6" w14:textId="77777777">
      <w:pPr>
        <w:spacing w:line="240" w:lineRule="auto"/>
        <w:rPr>
          <w:rFonts w:ascii="Times New Roman" w:hAnsi="Times New Roman" w:eastAsia="Times New Roman" w:cs="Times New Roman"/>
          <w:sz w:val="24"/>
          <w:szCs w:val="24"/>
          <w:lang w:val="en-US"/>
        </w:rPr>
      </w:pPr>
    </w:p>
    <w:p w:rsidRPr="00D613D2" w:rsidR="00D613D2" w:rsidP="00D613D2" w:rsidRDefault="00D613D2" w14:paraId="508736DE" w14:textId="1E1A48AE">
      <w:pPr>
        <w:spacing w:line="240" w:lineRule="auto"/>
        <w:jc w:val="both"/>
        <w:rPr>
          <w:rFonts w:ascii="Times New Roman" w:hAnsi="Times New Roman" w:eastAsia="Times New Roman" w:cs="Times New Roman"/>
          <w:sz w:val="24"/>
          <w:szCs w:val="24"/>
          <w:lang w:val="en-US"/>
        </w:rPr>
      </w:pPr>
      <w:r w:rsidRPr="00D613D2">
        <w:rPr>
          <w:rFonts w:eastAsia="Times New Roman"/>
          <w:b/>
          <w:bCs/>
          <w:color w:val="000000"/>
          <w:lang w:val="en-US"/>
        </w:rPr>
        <w:t>Supp Fig</w:t>
      </w:r>
      <w:r>
        <w:rPr>
          <w:rFonts w:eastAsia="Times New Roman"/>
          <w:b/>
          <w:bCs/>
          <w:color w:val="000000"/>
          <w:lang w:val="en-US"/>
        </w:rPr>
        <w:t>.2</w:t>
      </w:r>
      <w:r w:rsidRPr="00D613D2">
        <w:rPr>
          <w:rFonts w:eastAsia="Times New Roman"/>
          <w:b/>
          <w:bCs/>
          <w:color w:val="000000"/>
          <w:lang w:val="en-US"/>
        </w:rPr>
        <w:t xml:space="preserve"> - Sequence and structural conservation of LOUP from human and mouse</w:t>
      </w:r>
      <w:r w:rsidRPr="00D613D2">
        <w:rPr>
          <w:rFonts w:eastAsia="Times New Roman"/>
          <w:color w:val="000000"/>
          <w:lang w:val="en-US"/>
        </w:rPr>
        <w:t> </w:t>
      </w:r>
    </w:p>
    <w:p w:rsidRPr="00D613D2" w:rsidR="00D613D2" w:rsidP="00D613D2" w:rsidRDefault="00D613D2" w14:paraId="6E50D177" w14:textId="77777777">
      <w:pPr>
        <w:spacing w:line="240" w:lineRule="auto"/>
        <w:jc w:val="both"/>
        <w:rPr>
          <w:rFonts w:ascii="Times New Roman" w:hAnsi="Times New Roman" w:eastAsia="Times New Roman" w:cs="Times New Roman"/>
          <w:sz w:val="24"/>
          <w:szCs w:val="24"/>
          <w:lang w:val="en-US"/>
        </w:rPr>
      </w:pPr>
      <w:r w:rsidRPr="00D613D2">
        <w:rPr>
          <w:rFonts w:eastAsia="Times New Roman"/>
          <w:b/>
          <w:bCs/>
          <w:color w:val="000000"/>
          <w:lang w:val="en-US"/>
        </w:rPr>
        <w:t xml:space="preserve">A. Sequence alignment of transcripts. </w:t>
      </w:r>
      <w:r w:rsidRPr="00D613D2">
        <w:rPr>
          <w:rFonts w:eastAsia="Times New Roman"/>
          <w:color w:val="000000"/>
          <w:lang w:val="en-US"/>
        </w:rPr>
        <w:t xml:space="preserve">Emboss Needle pairwise alignment of human and mouse LOUP transcripts. </w:t>
      </w:r>
      <w:proofErr w:type="gramStart"/>
      <w:r w:rsidRPr="00D613D2">
        <w:rPr>
          <w:rFonts w:eastAsia="Times New Roman"/>
          <w:b/>
          <w:bCs/>
          <w:color w:val="000000"/>
          <w:lang w:val="en-US"/>
        </w:rPr>
        <w:t>B,C.</w:t>
      </w:r>
      <w:proofErr w:type="gramEnd"/>
      <w:r w:rsidRPr="00D613D2">
        <w:rPr>
          <w:rFonts w:eastAsia="Times New Roman"/>
          <w:b/>
          <w:bCs/>
          <w:color w:val="000000"/>
          <w:lang w:val="en-US"/>
        </w:rPr>
        <w:t xml:space="preserve"> Vienna Fold structure predictions of human and mouse LOUP.</w:t>
      </w:r>
    </w:p>
    <w:p w:rsidRPr="00D613D2" w:rsidR="00D613D2" w:rsidP="00D613D2" w:rsidRDefault="00D613D2" w14:paraId="2D80B4DF" w14:textId="77777777">
      <w:pPr>
        <w:spacing w:line="240" w:lineRule="auto"/>
        <w:rPr>
          <w:rFonts w:ascii="Times New Roman" w:hAnsi="Times New Roman" w:eastAsia="Times New Roman" w:cs="Times New Roman"/>
          <w:sz w:val="24"/>
          <w:szCs w:val="24"/>
          <w:lang w:val="en-US"/>
        </w:rPr>
      </w:pPr>
    </w:p>
    <w:p w:rsidRPr="00D613D2" w:rsidR="00D613D2" w:rsidP="00D613D2" w:rsidRDefault="00D613D2" w14:paraId="3DA7A58E" w14:textId="666F4654">
      <w:pPr>
        <w:spacing w:line="240" w:lineRule="auto"/>
        <w:jc w:val="both"/>
        <w:rPr>
          <w:rFonts w:ascii="Times New Roman" w:hAnsi="Times New Roman" w:eastAsia="Times New Roman" w:cs="Times New Roman"/>
          <w:sz w:val="24"/>
          <w:szCs w:val="24"/>
          <w:lang w:val="en-US"/>
        </w:rPr>
      </w:pPr>
      <w:r w:rsidRPr="00D613D2">
        <w:rPr>
          <w:rFonts w:eastAsia="Times New Roman"/>
          <w:b/>
          <w:bCs/>
          <w:color w:val="000000"/>
          <w:lang w:val="en-US"/>
        </w:rPr>
        <w:t>Supp Fig</w:t>
      </w:r>
      <w:r>
        <w:rPr>
          <w:rFonts w:eastAsia="Times New Roman"/>
          <w:b/>
          <w:bCs/>
          <w:color w:val="000000"/>
          <w:lang w:val="en-US"/>
        </w:rPr>
        <w:t>.</w:t>
      </w:r>
      <w:proofErr w:type="gramStart"/>
      <w:r w:rsidRPr="00D613D2">
        <w:rPr>
          <w:rFonts w:eastAsia="Times New Roman"/>
          <w:b/>
          <w:bCs/>
          <w:color w:val="000000"/>
          <w:lang w:val="en-US"/>
        </w:rPr>
        <w:t>3  -</w:t>
      </w:r>
      <w:proofErr w:type="gramEnd"/>
      <w:r w:rsidRPr="00D613D2">
        <w:rPr>
          <w:rFonts w:eastAsia="Times New Roman"/>
          <w:b/>
          <w:bCs/>
          <w:color w:val="000000"/>
          <w:lang w:val="en-US"/>
        </w:rPr>
        <w:t xml:space="preserve"> Differential transcript usage after LPS</w:t>
      </w:r>
    </w:p>
    <w:p w:rsidRPr="00D613D2" w:rsidR="00D613D2" w:rsidP="00D613D2" w:rsidRDefault="00D613D2" w14:paraId="63870A8E" w14:textId="77777777">
      <w:pPr>
        <w:spacing w:line="240" w:lineRule="auto"/>
        <w:jc w:val="both"/>
        <w:rPr>
          <w:rFonts w:ascii="Times New Roman" w:hAnsi="Times New Roman" w:eastAsia="Times New Roman" w:cs="Times New Roman"/>
          <w:sz w:val="24"/>
          <w:szCs w:val="24"/>
          <w:lang w:val="en-US"/>
        </w:rPr>
      </w:pPr>
      <w:r w:rsidRPr="63836ABC" w:rsidR="00D613D2">
        <w:rPr>
          <w:rFonts w:eastAsia="Times New Roman"/>
          <w:b w:val="1"/>
          <w:bCs w:val="1"/>
          <w:color w:val="000000" w:themeColor="text1" w:themeTint="FF" w:themeShade="FF"/>
          <w:lang w:val="en-US"/>
        </w:rPr>
        <w:t xml:space="preserve">Mouse </w:t>
      </w:r>
      <w:r w:rsidRPr="63836ABC" w:rsidR="00D613D2">
        <w:rPr>
          <w:rFonts w:eastAsia="Times New Roman"/>
          <w:b w:val="1"/>
          <w:bCs w:val="1"/>
          <w:i w:val="1"/>
          <w:iCs w:val="1"/>
          <w:color w:val="000000" w:themeColor="text1" w:themeTint="FF" w:themeShade="FF"/>
          <w:lang w:val="en-US"/>
          <w:rPrChange w:author="Eric Malekos" w:date="2023-12-06T04:52:38.252Z" w:id="1551167720">
            <w:rPr>
              <w:rFonts w:eastAsia="Times New Roman"/>
              <w:b w:val="1"/>
              <w:bCs w:val="1"/>
              <w:color w:val="000000" w:themeColor="text1" w:themeTint="FF" w:themeShade="FF"/>
              <w:lang w:val="en-US"/>
            </w:rPr>
          </w:rPrChange>
        </w:rPr>
        <w:t xml:space="preserve">Loup </w:t>
      </w:r>
      <w:r w:rsidRPr="63836ABC" w:rsidR="00D613D2">
        <w:rPr>
          <w:rFonts w:eastAsia="Times New Roman"/>
          <w:b w:val="1"/>
          <w:bCs w:val="1"/>
          <w:color w:val="000000" w:themeColor="text1" w:themeTint="FF" w:themeShade="FF"/>
          <w:lang w:val="en-US"/>
        </w:rPr>
        <w:t>decreases following LPS</w:t>
      </w:r>
      <w:r w:rsidRPr="63836ABC" w:rsidR="00D613D2">
        <w:rPr>
          <w:rFonts w:eastAsia="Times New Roman"/>
          <w:color w:val="000000" w:themeColor="text1" w:themeTint="FF" w:themeShade="FF"/>
          <w:lang w:val="en-US"/>
        </w:rPr>
        <w:t xml:space="preserve">. BMDMs stimulated with LPS for 6 hours show relative decrease in expression of </w:t>
      </w:r>
      <w:r w:rsidRPr="63836ABC" w:rsidR="00D613D2">
        <w:rPr>
          <w:rFonts w:eastAsia="Times New Roman"/>
          <w:i w:val="1"/>
          <w:iCs w:val="1"/>
          <w:color w:val="000000" w:themeColor="text1" w:themeTint="FF" w:themeShade="FF"/>
          <w:lang w:val="en-US"/>
        </w:rPr>
        <w:t>Loup</w:t>
      </w:r>
      <w:r w:rsidRPr="63836ABC" w:rsidR="00D613D2">
        <w:rPr>
          <w:rFonts w:eastAsia="Times New Roman"/>
          <w:color w:val="000000" w:themeColor="text1" w:themeTint="FF" w:themeShade="FF"/>
          <w:lang w:val="en-US"/>
        </w:rPr>
        <w:t xml:space="preserve"> while usage of </w:t>
      </w:r>
      <w:r w:rsidRPr="63836ABC" w:rsidR="00D613D2">
        <w:rPr>
          <w:rFonts w:eastAsia="Times New Roman"/>
          <w:i w:val="1"/>
          <w:iCs w:val="1"/>
          <w:color w:val="000000" w:themeColor="text1" w:themeTint="FF" w:themeShade="FF"/>
          <w:lang w:val="en-US"/>
        </w:rPr>
        <w:t>Spi1</w:t>
      </w:r>
      <w:r w:rsidRPr="63836ABC" w:rsidR="00D613D2">
        <w:rPr>
          <w:rFonts w:eastAsia="Times New Roman"/>
          <w:color w:val="000000" w:themeColor="text1" w:themeTint="FF" w:themeShade="FF"/>
          <w:lang w:val="en-US"/>
        </w:rPr>
        <w:t xml:space="preserve"> alternate first exon isoforms is unchanged. Significance </w:t>
      </w:r>
      <w:r w:rsidRPr="63836ABC" w:rsidR="00D613D2">
        <w:rPr>
          <w:rFonts w:eastAsia="Times New Roman"/>
          <w:color w:val="000000" w:themeColor="text1" w:themeTint="FF" w:themeShade="FF"/>
          <w:lang w:val="en-US"/>
        </w:rPr>
        <w:t>determined</w:t>
      </w:r>
      <w:r w:rsidRPr="63836ABC" w:rsidR="00D613D2">
        <w:rPr>
          <w:rFonts w:eastAsia="Times New Roman"/>
          <w:color w:val="000000" w:themeColor="text1" w:themeTint="FF" w:themeShade="FF"/>
          <w:lang w:val="en-US"/>
        </w:rPr>
        <w:t xml:space="preserve"> by </w:t>
      </w:r>
      <w:r w:rsidRPr="63836ABC" w:rsidR="00D613D2">
        <w:rPr>
          <w:rFonts w:eastAsia="Times New Roman"/>
          <w:color w:val="000000" w:themeColor="text1" w:themeTint="FF" w:themeShade="FF"/>
          <w:lang w:val="en-US"/>
        </w:rPr>
        <w:t>DRIMSeq</w:t>
      </w:r>
      <w:r w:rsidRPr="63836ABC" w:rsidR="00D613D2">
        <w:rPr>
          <w:rFonts w:eastAsia="Times New Roman"/>
          <w:color w:val="000000" w:themeColor="text1" w:themeTint="FF" w:themeShade="FF"/>
          <w:lang w:val="en-US"/>
        </w:rPr>
        <w:t xml:space="preserve"> adj. p-values.</w:t>
      </w:r>
    </w:p>
    <w:p w:rsidRPr="00D613D2" w:rsidR="00D613D2" w:rsidP="00D613D2" w:rsidRDefault="00D613D2" w14:paraId="4EACDED9" w14:textId="77777777">
      <w:pPr>
        <w:spacing w:line="240" w:lineRule="auto"/>
        <w:rPr>
          <w:rFonts w:ascii="Times New Roman" w:hAnsi="Times New Roman" w:eastAsia="Times New Roman" w:cs="Times New Roman"/>
          <w:sz w:val="24"/>
          <w:szCs w:val="24"/>
          <w:lang w:val="en-US"/>
        </w:rPr>
      </w:pPr>
    </w:p>
    <w:p w:rsidR="00D613D2" w:rsidP="00D613D2" w:rsidRDefault="00D613D2" w14:paraId="0BDFF8DC" w14:textId="77777777"/>
    <w:p w:rsidR="00D613D2" w:rsidP="00D613D2" w:rsidRDefault="00D613D2" w14:paraId="6539880D" w14:textId="77777777">
      <w:pPr>
        <w:jc w:val="both"/>
        <w:rPr>
          <w:u w:val="single"/>
        </w:rPr>
      </w:pPr>
    </w:p>
    <w:p w:rsidR="00D613D2" w:rsidRDefault="00D613D2" w14:paraId="51EC5E58" w14:textId="77777777">
      <w:pPr>
        <w:ind w:firstLine="720"/>
        <w:jc w:val="both"/>
        <w:rPr>
          <w:u w:val="single"/>
        </w:rPr>
      </w:pPr>
    </w:p>
    <w:p w:rsidR="00D613D2" w:rsidRDefault="00D613D2" w14:paraId="478E22E3" w14:textId="77777777">
      <w:pPr>
        <w:ind w:firstLine="720"/>
        <w:jc w:val="both"/>
        <w:rPr>
          <w:u w:val="single"/>
        </w:rPr>
      </w:pPr>
    </w:p>
    <w:p w:rsidR="00D613D2" w:rsidRDefault="00D613D2" w14:paraId="6CD9CD97" w14:textId="77777777">
      <w:pPr>
        <w:ind w:firstLine="720"/>
        <w:jc w:val="both"/>
        <w:rPr>
          <w:u w:val="single"/>
        </w:rPr>
      </w:pPr>
    </w:p>
    <w:p w:rsidR="00D613D2" w:rsidRDefault="00D613D2" w14:paraId="756458A9" w14:textId="77777777">
      <w:pPr>
        <w:ind w:firstLine="720"/>
        <w:jc w:val="both"/>
        <w:rPr>
          <w:u w:val="single"/>
        </w:rPr>
      </w:pPr>
    </w:p>
    <w:p w:rsidR="00D613D2" w:rsidRDefault="00D613D2" w14:paraId="1128BE13" w14:textId="77777777">
      <w:pPr>
        <w:ind w:firstLine="720"/>
        <w:jc w:val="both"/>
        <w:rPr>
          <w:u w:val="single"/>
        </w:rPr>
      </w:pPr>
    </w:p>
    <w:p w:rsidR="00D613D2" w:rsidRDefault="00D613D2" w14:paraId="0D8A47E3" w14:textId="77777777">
      <w:pPr>
        <w:ind w:firstLine="720"/>
        <w:jc w:val="both"/>
        <w:rPr>
          <w:u w:val="single"/>
        </w:rPr>
      </w:pPr>
    </w:p>
    <w:p w:rsidR="00D613D2" w:rsidRDefault="00D613D2" w14:paraId="1DF3AAD5" w14:textId="77777777">
      <w:pPr>
        <w:ind w:firstLine="720"/>
        <w:jc w:val="both"/>
        <w:rPr>
          <w:u w:val="single"/>
        </w:rPr>
      </w:pPr>
    </w:p>
    <w:p w:rsidR="00D613D2" w:rsidRDefault="00D613D2" w14:paraId="5CF0B1F5" w14:textId="77777777">
      <w:pPr>
        <w:ind w:firstLine="720"/>
        <w:jc w:val="both"/>
        <w:rPr>
          <w:u w:val="single"/>
        </w:rPr>
      </w:pPr>
    </w:p>
    <w:p w:rsidR="005C41AC" w:rsidRDefault="00000000" w14:paraId="00000099" w14:textId="77777777">
      <w:pPr>
        <w:jc w:val="both"/>
        <w:rPr>
          <w:u w:val="single"/>
        </w:rPr>
      </w:pPr>
      <w:r>
        <w:rPr>
          <w:u w:val="single"/>
        </w:rPr>
        <w:t>References</w:t>
      </w:r>
    </w:p>
    <w:p w:rsidR="005C41AC" w:rsidRDefault="005C41AC" w14:paraId="0000009A" w14:textId="77777777">
      <w:pPr>
        <w:jc w:val="both"/>
        <w:rPr>
          <w:u w:val="single"/>
        </w:rPr>
      </w:pPr>
    </w:p>
    <w:p w:rsidR="005C41AC" w:rsidRDefault="00000000" w14:paraId="0000009B" w14:textId="77777777">
      <w:pPr>
        <w:pBdr>
          <w:top w:val="nil"/>
          <w:left w:val="nil"/>
          <w:bottom w:val="nil"/>
          <w:right w:val="nil"/>
          <w:between w:val="nil"/>
        </w:pBdr>
        <w:tabs>
          <w:tab w:val="left" w:pos="500"/>
        </w:tabs>
        <w:spacing w:after="240" w:line="240" w:lineRule="auto"/>
        <w:ind w:left="504" w:hanging="504"/>
        <w:rPr>
          <w:color w:val="000000"/>
        </w:rPr>
      </w:pPr>
      <w:r>
        <w:rPr>
          <w:color w:val="000000"/>
        </w:rPr>
        <w:t xml:space="preserve">1. </w:t>
      </w:r>
      <w:r>
        <w:rPr>
          <w:color w:val="000000"/>
        </w:rPr>
        <w:tab/>
      </w:r>
      <w:r>
        <w:rPr>
          <w:color w:val="000000"/>
        </w:rPr>
        <w:t xml:space="preserve">M. N. </w:t>
      </w:r>
      <w:proofErr w:type="spellStart"/>
      <w:r>
        <w:rPr>
          <w:color w:val="000000"/>
        </w:rPr>
        <w:t>Cabili</w:t>
      </w:r>
      <w:proofErr w:type="spellEnd"/>
      <w:r>
        <w:rPr>
          <w:color w:val="000000"/>
        </w:rPr>
        <w:t xml:space="preserve">, </w:t>
      </w:r>
      <w:r>
        <w:rPr>
          <w:i/>
          <w:color w:val="000000"/>
        </w:rPr>
        <w:t>et al.</w:t>
      </w:r>
      <w:r>
        <w:rPr>
          <w:color w:val="000000"/>
        </w:rPr>
        <w:t xml:space="preserve">, Integrative annotation of human large intergenic noncoding RNAs reveals global properties and specific subclasses. </w:t>
      </w:r>
      <w:r>
        <w:rPr>
          <w:i/>
          <w:color w:val="000000"/>
        </w:rPr>
        <w:t>Genes Dev.</w:t>
      </w:r>
      <w:r>
        <w:rPr>
          <w:color w:val="000000"/>
        </w:rPr>
        <w:t xml:space="preserve"> </w:t>
      </w:r>
      <w:r>
        <w:rPr>
          <w:b/>
          <w:color w:val="000000"/>
        </w:rPr>
        <w:t>25</w:t>
      </w:r>
      <w:r>
        <w:rPr>
          <w:color w:val="000000"/>
        </w:rPr>
        <w:t>, 1915–1927 (2011).</w:t>
      </w:r>
    </w:p>
    <w:p w:rsidR="005C41AC" w:rsidRDefault="00000000" w14:paraId="0000009C" w14:textId="77777777">
      <w:pPr>
        <w:pBdr>
          <w:top w:val="nil"/>
          <w:left w:val="nil"/>
          <w:bottom w:val="nil"/>
          <w:right w:val="nil"/>
          <w:between w:val="nil"/>
        </w:pBdr>
        <w:tabs>
          <w:tab w:val="left" w:pos="500"/>
        </w:tabs>
        <w:spacing w:after="240" w:line="240" w:lineRule="auto"/>
        <w:ind w:left="504" w:hanging="504"/>
        <w:rPr>
          <w:color w:val="000000"/>
        </w:rPr>
      </w:pPr>
      <w:r>
        <w:rPr>
          <w:color w:val="000000"/>
        </w:rPr>
        <w:t xml:space="preserve">2. </w:t>
      </w:r>
      <w:r>
        <w:rPr>
          <w:color w:val="000000"/>
        </w:rPr>
        <w:tab/>
      </w:r>
      <w:r>
        <w:rPr>
          <w:color w:val="000000"/>
        </w:rPr>
        <w:t xml:space="preserve">A. </w:t>
      </w:r>
      <w:proofErr w:type="spellStart"/>
      <w:r>
        <w:rPr>
          <w:color w:val="000000"/>
        </w:rPr>
        <w:t>Bhan</w:t>
      </w:r>
      <w:proofErr w:type="spellEnd"/>
      <w:r>
        <w:rPr>
          <w:color w:val="000000"/>
        </w:rPr>
        <w:t xml:space="preserve">, M. Soleimani, S. S. Mandal, Long Noncoding RNA and Cancer: A New Paradigm. </w:t>
      </w:r>
      <w:r>
        <w:rPr>
          <w:i/>
          <w:color w:val="000000"/>
        </w:rPr>
        <w:t>Cancer Research</w:t>
      </w:r>
      <w:r>
        <w:rPr>
          <w:color w:val="000000"/>
        </w:rPr>
        <w:t xml:space="preserve"> </w:t>
      </w:r>
      <w:r>
        <w:rPr>
          <w:b/>
          <w:color w:val="000000"/>
        </w:rPr>
        <w:t>77</w:t>
      </w:r>
      <w:r>
        <w:rPr>
          <w:color w:val="000000"/>
        </w:rPr>
        <w:t>, 3965–3981 (2017).</w:t>
      </w:r>
    </w:p>
    <w:p w:rsidR="005C41AC" w:rsidRDefault="00000000" w14:paraId="0000009D" w14:textId="77777777">
      <w:pPr>
        <w:pBdr>
          <w:top w:val="nil"/>
          <w:left w:val="nil"/>
          <w:bottom w:val="nil"/>
          <w:right w:val="nil"/>
          <w:between w:val="nil"/>
        </w:pBdr>
        <w:tabs>
          <w:tab w:val="left" w:pos="500"/>
        </w:tabs>
        <w:spacing w:after="240" w:line="240" w:lineRule="auto"/>
        <w:ind w:left="504" w:hanging="504"/>
        <w:rPr>
          <w:color w:val="000000"/>
        </w:rPr>
      </w:pPr>
      <w:r>
        <w:rPr>
          <w:color w:val="000000"/>
        </w:rPr>
        <w:t xml:space="preserve">3. </w:t>
      </w:r>
      <w:r>
        <w:rPr>
          <w:color w:val="000000"/>
        </w:rPr>
        <w:tab/>
      </w:r>
      <w:r>
        <w:rPr>
          <w:color w:val="000000"/>
        </w:rPr>
        <w:t xml:space="preserve">M. Guttman, </w:t>
      </w:r>
      <w:r>
        <w:rPr>
          <w:i/>
          <w:color w:val="000000"/>
        </w:rPr>
        <w:t>et al.</w:t>
      </w:r>
      <w:r>
        <w:rPr>
          <w:color w:val="000000"/>
        </w:rPr>
        <w:t xml:space="preserve">, lincRNAs act in the circuitry controlling pluripotency and differentiation. </w:t>
      </w:r>
      <w:r>
        <w:rPr>
          <w:i/>
          <w:color w:val="000000"/>
        </w:rPr>
        <w:t>Nature</w:t>
      </w:r>
      <w:r>
        <w:rPr>
          <w:color w:val="000000"/>
        </w:rPr>
        <w:t xml:space="preserve"> </w:t>
      </w:r>
      <w:r>
        <w:rPr>
          <w:b/>
          <w:color w:val="000000"/>
        </w:rPr>
        <w:t>477</w:t>
      </w:r>
      <w:r>
        <w:rPr>
          <w:color w:val="000000"/>
        </w:rPr>
        <w:t>, 295–300 (2011).</w:t>
      </w:r>
    </w:p>
    <w:p w:rsidR="005C41AC" w:rsidRDefault="00000000" w14:paraId="0000009E" w14:textId="77777777">
      <w:pPr>
        <w:pBdr>
          <w:top w:val="nil"/>
          <w:left w:val="nil"/>
          <w:bottom w:val="nil"/>
          <w:right w:val="nil"/>
          <w:between w:val="nil"/>
        </w:pBdr>
        <w:tabs>
          <w:tab w:val="left" w:pos="500"/>
        </w:tabs>
        <w:spacing w:after="240" w:line="240" w:lineRule="auto"/>
        <w:ind w:left="504" w:hanging="504"/>
        <w:rPr>
          <w:color w:val="000000"/>
        </w:rPr>
      </w:pPr>
      <w:r>
        <w:rPr>
          <w:color w:val="000000"/>
        </w:rPr>
        <w:t xml:space="preserve">4. </w:t>
      </w:r>
      <w:r>
        <w:rPr>
          <w:color w:val="000000"/>
        </w:rPr>
        <w:tab/>
      </w:r>
      <w:r>
        <w:rPr>
          <w:color w:val="000000"/>
        </w:rPr>
        <w:t xml:space="preserve">E. K. Robinson, S. Covarrubias, S. Carpenter, The how and why of lncRNA function: An innate immune perspective. </w:t>
      </w:r>
      <w:proofErr w:type="spellStart"/>
      <w:r>
        <w:rPr>
          <w:i/>
          <w:color w:val="000000"/>
        </w:rPr>
        <w:t>Biochimica</w:t>
      </w:r>
      <w:proofErr w:type="spellEnd"/>
      <w:r>
        <w:rPr>
          <w:i/>
          <w:color w:val="000000"/>
        </w:rPr>
        <w:t xml:space="preserve"> et </w:t>
      </w:r>
      <w:proofErr w:type="spellStart"/>
      <w:r>
        <w:rPr>
          <w:i/>
          <w:color w:val="000000"/>
        </w:rPr>
        <w:t>Biophysica</w:t>
      </w:r>
      <w:proofErr w:type="spellEnd"/>
      <w:r>
        <w:rPr>
          <w:i/>
          <w:color w:val="000000"/>
        </w:rPr>
        <w:t xml:space="preserve"> Acta (BBA) - Gene Regulatory Mechanisms</w:t>
      </w:r>
      <w:r>
        <w:rPr>
          <w:color w:val="000000"/>
        </w:rPr>
        <w:t xml:space="preserve"> </w:t>
      </w:r>
      <w:r>
        <w:rPr>
          <w:b/>
          <w:color w:val="000000"/>
        </w:rPr>
        <w:t>1863</w:t>
      </w:r>
      <w:r>
        <w:rPr>
          <w:color w:val="000000"/>
        </w:rPr>
        <w:t>, 194419 (2020).</w:t>
      </w:r>
    </w:p>
    <w:p w:rsidR="005C41AC" w:rsidRDefault="00000000" w14:paraId="0000009F" w14:textId="77777777">
      <w:pPr>
        <w:pBdr>
          <w:top w:val="nil"/>
          <w:left w:val="nil"/>
          <w:bottom w:val="nil"/>
          <w:right w:val="nil"/>
          <w:between w:val="nil"/>
        </w:pBdr>
        <w:tabs>
          <w:tab w:val="left" w:pos="500"/>
        </w:tabs>
        <w:spacing w:after="240" w:line="240" w:lineRule="auto"/>
        <w:ind w:left="504" w:hanging="504"/>
        <w:rPr>
          <w:color w:val="000000"/>
        </w:rPr>
      </w:pPr>
      <w:r>
        <w:rPr>
          <w:color w:val="000000"/>
        </w:rPr>
        <w:t xml:space="preserve">5. </w:t>
      </w:r>
      <w:r>
        <w:rPr>
          <w:color w:val="000000"/>
        </w:rPr>
        <w:tab/>
      </w:r>
      <w:r>
        <w:rPr>
          <w:color w:val="000000"/>
        </w:rPr>
        <w:t xml:space="preserve">S. J. Liu, </w:t>
      </w:r>
      <w:r>
        <w:rPr>
          <w:i/>
          <w:color w:val="000000"/>
        </w:rPr>
        <w:t>et al.</w:t>
      </w:r>
      <w:r>
        <w:rPr>
          <w:color w:val="000000"/>
        </w:rPr>
        <w:t xml:space="preserve">, </w:t>
      </w:r>
      <w:proofErr w:type="spellStart"/>
      <w:r>
        <w:rPr>
          <w:color w:val="000000"/>
        </w:rPr>
        <w:t>CRISPRi</w:t>
      </w:r>
      <w:proofErr w:type="spellEnd"/>
      <w:r>
        <w:rPr>
          <w:color w:val="000000"/>
        </w:rPr>
        <w:t xml:space="preserve">-based genome-scale identification of functional long noncoding RNA loci in human cells. </w:t>
      </w:r>
      <w:r>
        <w:rPr>
          <w:i/>
          <w:color w:val="000000"/>
        </w:rPr>
        <w:t>Science</w:t>
      </w:r>
      <w:r>
        <w:rPr>
          <w:color w:val="000000"/>
        </w:rPr>
        <w:t xml:space="preserve"> </w:t>
      </w:r>
      <w:r>
        <w:rPr>
          <w:b/>
          <w:color w:val="000000"/>
        </w:rPr>
        <w:t>355</w:t>
      </w:r>
      <w:r>
        <w:rPr>
          <w:color w:val="000000"/>
        </w:rPr>
        <w:t>, eaah7111 (2017).</w:t>
      </w:r>
    </w:p>
    <w:p w:rsidR="005C41AC" w:rsidRDefault="00000000" w14:paraId="000000A0" w14:textId="77777777">
      <w:pPr>
        <w:pBdr>
          <w:top w:val="nil"/>
          <w:left w:val="nil"/>
          <w:bottom w:val="nil"/>
          <w:right w:val="nil"/>
          <w:between w:val="nil"/>
        </w:pBdr>
        <w:tabs>
          <w:tab w:val="left" w:pos="500"/>
        </w:tabs>
        <w:spacing w:after="240" w:line="240" w:lineRule="auto"/>
        <w:ind w:left="504" w:hanging="504"/>
        <w:rPr>
          <w:color w:val="000000"/>
        </w:rPr>
      </w:pPr>
      <w:r>
        <w:rPr>
          <w:color w:val="000000"/>
        </w:rPr>
        <w:t xml:space="preserve">6. </w:t>
      </w:r>
      <w:r>
        <w:rPr>
          <w:color w:val="000000"/>
        </w:rPr>
        <w:tab/>
      </w:r>
      <w:r>
        <w:rPr>
          <w:color w:val="000000"/>
        </w:rPr>
        <w:t xml:space="preserve">J. R. Haswell, </w:t>
      </w:r>
      <w:r>
        <w:rPr>
          <w:i/>
          <w:color w:val="000000"/>
        </w:rPr>
        <w:t>et al.</w:t>
      </w:r>
      <w:r>
        <w:rPr>
          <w:color w:val="000000"/>
        </w:rPr>
        <w:t xml:space="preserve">, Genome-wide CRISPR interference screen identifies long non-coding RNA loci required for differentiation and pluripotency. </w:t>
      </w:r>
      <w:proofErr w:type="spellStart"/>
      <w:r>
        <w:rPr>
          <w:i/>
          <w:color w:val="000000"/>
        </w:rPr>
        <w:t>PLoS</w:t>
      </w:r>
      <w:proofErr w:type="spellEnd"/>
      <w:r>
        <w:rPr>
          <w:i/>
          <w:color w:val="000000"/>
        </w:rPr>
        <w:t xml:space="preserve"> ONE</w:t>
      </w:r>
      <w:r>
        <w:rPr>
          <w:color w:val="000000"/>
        </w:rPr>
        <w:t xml:space="preserve"> </w:t>
      </w:r>
      <w:r>
        <w:rPr>
          <w:b/>
          <w:color w:val="000000"/>
        </w:rPr>
        <w:t>16</w:t>
      </w:r>
      <w:r>
        <w:rPr>
          <w:color w:val="000000"/>
        </w:rPr>
        <w:t>, e0252848 (2021).</w:t>
      </w:r>
    </w:p>
    <w:p w:rsidR="005C41AC" w:rsidRDefault="00000000" w14:paraId="000000A1" w14:textId="77777777">
      <w:pPr>
        <w:pBdr>
          <w:top w:val="nil"/>
          <w:left w:val="nil"/>
          <w:bottom w:val="nil"/>
          <w:right w:val="nil"/>
          <w:between w:val="nil"/>
        </w:pBdr>
        <w:tabs>
          <w:tab w:val="left" w:pos="500"/>
        </w:tabs>
        <w:spacing w:after="240" w:line="240" w:lineRule="auto"/>
        <w:ind w:left="504" w:hanging="504"/>
        <w:rPr>
          <w:color w:val="000000"/>
        </w:rPr>
      </w:pPr>
      <w:r>
        <w:rPr>
          <w:color w:val="000000"/>
        </w:rPr>
        <w:t xml:space="preserve">7. </w:t>
      </w:r>
      <w:r>
        <w:rPr>
          <w:color w:val="000000"/>
        </w:rPr>
        <w:tab/>
      </w:r>
      <w:r>
        <w:rPr>
          <w:color w:val="000000"/>
        </w:rPr>
        <w:t xml:space="preserve">Y. Liu, </w:t>
      </w:r>
      <w:r>
        <w:rPr>
          <w:i/>
          <w:color w:val="000000"/>
        </w:rPr>
        <w:t>et al.</w:t>
      </w:r>
      <w:r>
        <w:rPr>
          <w:color w:val="000000"/>
        </w:rPr>
        <w:t xml:space="preserve">, Genome-wide screening for functional long noncoding RNAs in human cells by Cas9 targeting of splice sites. </w:t>
      </w:r>
      <w:r>
        <w:rPr>
          <w:i/>
          <w:color w:val="000000"/>
        </w:rPr>
        <w:t xml:space="preserve">Nat </w:t>
      </w:r>
      <w:proofErr w:type="spellStart"/>
      <w:r>
        <w:rPr>
          <w:i/>
          <w:color w:val="000000"/>
        </w:rPr>
        <w:t>Biotechnol</w:t>
      </w:r>
      <w:proofErr w:type="spellEnd"/>
      <w:r>
        <w:rPr>
          <w:color w:val="000000"/>
        </w:rPr>
        <w:t xml:space="preserve"> </w:t>
      </w:r>
      <w:r>
        <w:rPr>
          <w:b/>
          <w:color w:val="000000"/>
        </w:rPr>
        <w:t>36</w:t>
      </w:r>
      <w:r>
        <w:rPr>
          <w:color w:val="000000"/>
        </w:rPr>
        <w:t>, 1203–1210 (2018).</w:t>
      </w:r>
    </w:p>
    <w:p w:rsidR="005C41AC" w:rsidRDefault="00000000" w14:paraId="000000A2" w14:textId="77777777">
      <w:pPr>
        <w:pBdr>
          <w:top w:val="nil"/>
          <w:left w:val="nil"/>
          <w:bottom w:val="nil"/>
          <w:right w:val="nil"/>
          <w:between w:val="nil"/>
        </w:pBdr>
        <w:tabs>
          <w:tab w:val="left" w:pos="500"/>
        </w:tabs>
        <w:spacing w:after="240" w:line="240" w:lineRule="auto"/>
        <w:ind w:left="504" w:hanging="504"/>
        <w:rPr>
          <w:color w:val="000000"/>
        </w:rPr>
      </w:pPr>
      <w:r>
        <w:rPr>
          <w:color w:val="000000"/>
        </w:rPr>
        <w:t xml:space="preserve">8. </w:t>
      </w:r>
      <w:r>
        <w:rPr>
          <w:color w:val="000000"/>
        </w:rPr>
        <w:tab/>
      </w:r>
      <w:r>
        <w:rPr>
          <w:color w:val="000000"/>
        </w:rPr>
        <w:t xml:space="preserve">S. Zhu, </w:t>
      </w:r>
      <w:r>
        <w:rPr>
          <w:i/>
          <w:color w:val="000000"/>
        </w:rPr>
        <w:t>et al.</w:t>
      </w:r>
      <w:r>
        <w:rPr>
          <w:color w:val="000000"/>
        </w:rPr>
        <w:t xml:space="preserve">, Genome-scale deletion screening of human long non-coding RNAs using a paired-guide RNA CRISPR–Cas9 library. </w:t>
      </w:r>
      <w:r>
        <w:rPr>
          <w:i/>
          <w:color w:val="000000"/>
        </w:rPr>
        <w:t xml:space="preserve">Nat </w:t>
      </w:r>
      <w:proofErr w:type="spellStart"/>
      <w:r>
        <w:rPr>
          <w:i/>
          <w:color w:val="000000"/>
        </w:rPr>
        <w:t>Biotechnol</w:t>
      </w:r>
      <w:proofErr w:type="spellEnd"/>
      <w:r>
        <w:rPr>
          <w:color w:val="000000"/>
        </w:rPr>
        <w:t xml:space="preserve"> </w:t>
      </w:r>
      <w:r>
        <w:rPr>
          <w:b/>
          <w:color w:val="000000"/>
        </w:rPr>
        <w:t>34</w:t>
      </w:r>
      <w:r>
        <w:rPr>
          <w:color w:val="000000"/>
        </w:rPr>
        <w:t>, 1279–1286 (2016).</w:t>
      </w:r>
    </w:p>
    <w:p w:rsidR="005C41AC" w:rsidRDefault="00000000" w14:paraId="000000A3" w14:textId="77777777">
      <w:pPr>
        <w:pBdr>
          <w:top w:val="nil"/>
          <w:left w:val="nil"/>
          <w:bottom w:val="nil"/>
          <w:right w:val="nil"/>
          <w:between w:val="nil"/>
        </w:pBdr>
        <w:tabs>
          <w:tab w:val="left" w:pos="500"/>
        </w:tabs>
        <w:spacing w:after="240" w:line="240" w:lineRule="auto"/>
        <w:ind w:left="504" w:hanging="504"/>
        <w:rPr>
          <w:color w:val="000000"/>
        </w:rPr>
      </w:pPr>
      <w:r>
        <w:rPr>
          <w:color w:val="000000"/>
        </w:rPr>
        <w:t xml:space="preserve">9. </w:t>
      </w:r>
      <w:r>
        <w:rPr>
          <w:color w:val="000000"/>
        </w:rPr>
        <w:tab/>
      </w:r>
      <w:r>
        <w:rPr>
          <w:color w:val="000000"/>
        </w:rPr>
        <w:t xml:space="preserve">C. </w:t>
      </w:r>
      <w:proofErr w:type="spellStart"/>
      <w:r>
        <w:rPr>
          <w:color w:val="000000"/>
        </w:rPr>
        <w:t>Arnan</w:t>
      </w:r>
      <w:proofErr w:type="spellEnd"/>
      <w:r>
        <w:rPr>
          <w:color w:val="000000"/>
        </w:rPr>
        <w:t xml:space="preserve">, </w:t>
      </w:r>
      <w:r>
        <w:rPr>
          <w:i/>
          <w:color w:val="000000"/>
        </w:rPr>
        <w:t>et al.</w:t>
      </w:r>
      <w:r>
        <w:rPr>
          <w:color w:val="000000"/>
        </w:rPr>
        <w:t xml:space="preserve">, Paired guide RNA CRISPR-Cas9 screening for protein-coding genes and </w:t>
      </w:r>
      <w:proofErr w:type="spellStart"/>
      <w:r>
        <w:rPr>
          <w:color w:val="000000"/>
        </w:rPr>
        <w:t>lncRNAs</w:t>
      </w:r>
      <w:proofErr w:type="spellEnd"/>
      <w:r>
        <w:rPr>
          <w:color w:val="000000"/>
        </w:rPr>
        <w:t xml:space="preserve"> involved in </w:t>
      </w:r>
      <w:proofErr w:type="spellStart"/>
      <w:r>
        <w:rPr>
          <w:color w:val="000000"/>
        </w:rPr>
        <w:t>transdifferentiation</w:t>
      </w:r>
      <w:proofErr w:type="spellEnd"/>
      <w:r>
        <w:rPr>
          <w:color w:val="000000"/>
        </w:rPr>
        <w:t xml:space="preserve"> of human B-cells to macrophages. </w:t>
      </w:r>
      <w:r>
        <w:rPr>
          <w:i/>
          <w:color w:val="000000"/>
        </w:rPr>
        <w:t>BMC Genomics</w:t>
      </w:r>
      <w:r>
        <w:rPr>
          <w:color w:val="000000"/>
        </w:rPr>
        <w:t xml:space="preserve"> </w:t>
      </w:r>
      <w:r>
        <w:rPr>
          <w:b/>
          <w:color w:val="000000"/>
        </w:rPr>
        <w:t>23</w:t>
      </w:r>
      <w:r>
        <w:rPr>
          <w:color w:val="000000"/>
        </w:rPr>
        <w:t>, 402 (2022).</w:t>
      </w:r>
    </w:p>
    <w:p w:rsidR="005C41AC" w:rsidRDefault="00000000" w14:paraId="000000A4" w14:textId="77777777">
      <w:pPr>
        <w:pBdr>
          <w:top w:val="nil"/>
          <w:left w:val="nil"/>
          <w:bottom w:val="nil"/>
          <w:right w:val="nil"/>
          <w:between w:val="nil"/>
        </w:pBdr>
        <w:tabs>
          <w:tab w:val="left" w:pos="500"/>
        </w:tabs>
        <w:spacing w:after="240" w:line="240" w:lineRule="auto"/>
        <w:ind w:left="504" w:hanging="504"/>
        <w:rPr>
          <w:color w:val="000000"/>
        </w:rPr>
      </w:pPr>
      <w:r>
        <w:rPr>
          <w:color w:val="000000"/>
        </w:rPr>
        <w:t xml:space="preserve">10. </w:t>
      </w:r>
      <w:r>
        <w:rPr>
          <w:color w:val="000000"/>
        </w:rPr>
        <w:tab/>
      </w:r>
      <w:r>
        <w:rPr>
          <w:color w:val="000000"/>
        </w:rPr>
        <w:t xml:space="preserve">S. Covarrubias, </w:t>
      </w:r>
      <w:r>
        <w:rPr>
          <w:i/>
          <w:color w:val="000000"/>
        </w:rPr>
        <w:t>et al.</w:t>
      </w:r>
      <w:r>
        <w:rPr>
          <w:color w:val="000000"/>
        </w:rPr>
        <w:t>, CRISPR/Cas-based screening of long non-coding RNAs (</w:t>
      </w:r>
      <w:proofErr w:type="spellStart"/>
      <w:r>
        <w:rPr>
          <w:color w:val="000000"/>
        </w:rPr>
        <w:t>lncRNAs</w:t>
      </w:r>
      <w:proofErr w:type="spellEnd"/>
      <w:r>
        <w:rPr>
          <w:color w:val="000000"/>
        </w:rPr>
        <w:t>) in macrophages with an NF-</w:t>
      </w:r>
      <w:proofErr w:type="spellStart"/>
      <w:r>
        <w:rPr>
          <w:color w:val="000000"/>
        </w:rPr>
        <w:t>κB</w:t>
      </w:r>
      <w:proofErr w:type="spellEnd"/>
      <w:r>
        <w:rPr>
          <w:color w:val="000000"/>
        </w:rPr>
        <w:t xml:space="preserve"> reporter. </w:t>
      </w:r>
      <w:r>
        <w:rPr>
          <w:i/>
          <w:color w:val="000000"/>
        </w:rPr>
        <w:t>Journal of Biological Chemistry</w:t>
      </w:r>
      <w:r>
        <w:rPr>
          <w:color w:val="000000"/>
        </w:rPr>
        <w:t xml:space="preserve"> </w:t>
      </w:r>
      <w:r>
        <w:rPr>
          <w:b/>
          <w:color w:val="000000"/>
        </w:rPr>
        <w:t>292</w:t>
      </w:r>
      <w:r>
        <w:rPr>
          <w:color w:val="000000"/>
        </w:rPr>
        <w:t>, 20911–20920 (2017).</w:t>
      </w:r>
    </w:p>
    <w:p w:rsidR="005C41AC" w:rsidRDefault="00000000" w14:paraId="000000A5" w14:textId="77777777">
      <w:pPr>
        <w:pBdr>
          <w:top w:val="nil"/>
          <w:left w:val="nil"/>
          <w:bottom w:val="nil"/>
          <w:right w:val="nil"/>
          <w:between w:val="nil"/>
        </w:pBdr>
        <w:tabs>
          <w:tab w:val="left" w:pos="500"/>
        </w:tabs>
        <w:spacing w:after="240" w:line="240" w:lineRule="auto"/>
        <w:ind w:left="504" w:hanging="504"/>
        <w:rPr>
          <w:color w:val="000000"/>
        </w:rPr>
      </w:pPr>
      <w:r>
        <w:rPr>
          <w:color w:val="000000"/>
        </w:rPr>
        <w:t xml:space="preserve">11. </w:t>
      </w:r>
      <w:r>
        <w:rPr>
          <w:color w:val="000000"/>
        </w:rPr>
        <w:tab/>
      </w:r>
      <w:r>
        <w:rPr>
          <w:color w:val="000000"/>
        </w:rPr>
        <w:t xml:space="preserve">C. </w:t>
      </w:r>
      <w:proofErr w:type="spellStart"/>
      <w:r>
        <w:rPr>
          <w:color w:val="000000"/>
        </w:rPr>
        <w:t>Auffray</w:t>
      </w:r>
      <w:proofErr w:type="spellEnd"/>
      <w:r>
        <w:rPr>
          <w:color w:val="000000"/>
        </w:rPr>
        <w:t xml:space="preserve">, M. H. </w:t>
      </w:r>
      <w:proofErr w:type="spellStart"/>
      <w:r>
        <w:rPr>
          <w:color w:val="000000"/>
        </w:rPr>
        <w:t>Sieweke</w:t>
      </w:r>
      <w:proofErr w:type="spellEnd"/>
      <w:r>
        <w:rPr>
          <w:color w:val="000000"/>
        </w:rPr>
        <w:t xml:space="preserve">, F. </w:t>
      </w:r>
      <w:proofErr w:type="spellStart"/>
      <w:r>
        <w:rPr>
          <w:color w:val="000000"/>
        </w:rPr>
        <w:t>Geissmann</w:t>
      </w:r>
      <w:proofErr w:type="spellEnd"/>
      <w:r>
        <w:rPr>
          <w:color w:val="000000"/>
        </w:rPr>
        <w:t xml:space="preserve">, Blood monocytes: development, heterogeneity, and relationship with dendritic cells. </w:t>
      </w:r>
      <w:proofErr w:type="spellStart"/>
      <w:r>
        <w:rPr>
          <w:i/>
          <w:color w:val="000000"/>
        </w:rPr>
        <w:t>Annu</w:t>
      </w:r>
      <w:proofErr w:type="spellEnd"/>
      <w:r>
        <w:rPr>
          <w:i/>
          <w:color w:val="000000"/>
        </w:rPr>
        <w:t xml:space="preserve"> Rev Immunol</w:t>
      </w:r>
      <w:r>
        <w:rPr>
          <w:color w:val="000000"/>
        </w:rPr>
        <w:t xml:space="preserve"> </w:t>
      </w:r>
      <w:r>
        <w:rPr>
          <w:b/>
          <w:color w:val="000000"/>
        </w:rPr>
        <w:t>27</w:t>
      </w:r>
      <w:r>
        <w:rPr>
          <w:color w:val="000000"/>
        </w:rPr>
        <w:t>, 669–692 (2009).</w:t>
      </w:r>
    </w:p>
    <w:p w:rsidR="005C41AC" w:rsidRDefault="00000000" w14:paraId="000000A6" w14:textId="77777777">
      <w:pPr>
        <w:pBdr>
          <w:top w:val="nil"/>
          <w:left w:val="nil"/>
          <w:bottom w:val="nil"/>
          <w:right w:val="nil"/>
          <w:between w:val="nil"/>
        </w:pBdr>
        <w:tabs>
          <w:tab w:val="left" w:pos="500"/>
        </w:tabs>
        <w:spacing w:after="240" w:line="240" w:lineRule="auto"/>
        <w:ind w:left="504" w:hanging="504"/>
        <w:rPr>
          <w:color w:val="000000"/>
        </w:rPr>
      </w:pPr>
      <w:r>
        <w:rPr>
          <w:color w:val="000000"/>
        </w:rPr>
        <w:t xml:space="preserve">12. </w:t>
      </w:r>
      <w:r>
        <w:rPr>
          <w:color w:val="000000"/>
        </w:rPr>
        <w:tab/>
      </w:r>
      <w:r>
        <w:rPr>
          <w:color w:val="000000"/>
        </w:rPr>
        <w:t xml:space="preserve">A. </w:t>
      </w:r>
      <w:proofErr w:type="spellStart"/>
      <w:r>
        <w:rPr>
          <w:color w:val="000000"/>
        </w:rPr>
        <w:t>Sica</w:t>
      </w:r>
      <w:proofErr w:type="spellEnd"/>
      <w:r>
        <w:rPr>
          <w:color w:val="000000"/>
        </w:rPr>
        <w:t xml:space="preserve">, A. </w:t>
      </w:r>
      <w:proofErr w:type="spellStart"/>
      <w:r>
        <w:rPr>
          <w:color w:val="000000"/>
        </w:rPr>
        <w:t>Mantovani</w:t>
      </w:r>
      <w:proofErr w:type="spellEnd"/>
      <w:r>
        <w:rPr>
          <w:color w:val="000000"/>
        </w:rPr>
        <w:t xml:space="preserve">, Macrophage plasticity and polarization: in vivo veritas. </w:t>
      </w:r>
      <w:r>
        <w:rPr>
          <w:i/>
          <w:color w:val="000000"/>
        </w:rPr>
        <w:t>J Clin Invest</w:t>
      </w:r>
      <w:r>
        <w:rPr>
          <w:color w:val="000000"/>
        </w:rPr>
        <w:t xml:space="preserve"> </w:t>
      </w:r>
      <w:r>
        <w:rPr>
          <w:b/>
          <w:color w:val="000000"/>
        </w:rPr>
        <w:t>122</w:t>
      </w:r>
      <w:r>
        <w:rPr>
          <w:color w:val="000000"/>
        </w:rPr>
        <w:t>, 787–795 (2012).</w:t>
      </w:r>
    </w:p>
    <w:p w:rsidR="005C41AC" w:rsidRDefault="00000000" w14:paraId="000000A7" w14:textId="77777777">
      <w:pPr>
        <w:pBdr>
          <w:top w:val="nil"/>
          <w:left w:val="nil"/>
          <w:bottom w:val="nil"/>
          <w:right w:val="nil"/>
          <w:between w:val="nil"/>
        </w:pBdr>
        <w:tabs>
          <w:tab w:val="left" w:pos="500"/>
        </w:tabs>
        <w:spacing w:after="240" w:line="240" w:lineRule="auto"/>
        <w:ind w:left="504" w:hanging="504"/>
        <w:rPr>
          <w:color w:val="000000"/>
        </w:rPr>
      </w:pPr>
      <w:r>
        <w:rPr>
          <w:color w:val="000000"/>
        </w:rPr>
        <w:t xml:space="preserve">13. </w:t>
      </w:r>
      <w:r>
        <w:rPr>
          <w:color w:val="000000"/>
        </w:rPr>
        <w:tab/>
      </w:r>
      <w:r>
        <w:rPr>
          <w:color w:val="000000"/>
        </w:rPr>
        <w:t xml:space="preserve">S. L. Orozco, S. P. Canny, J. A. </w:t>
      </w:r>
      <w:proofErr w:type="spellStart"/>
      <w:r>
        <w:rPr>
          <w:color w:val="000000"/>
        </w:rPr>
        <w:t>Hamerman</w:t>
      </w:r>
      <w:proofErr w:type="spellEnd"/>
      <w:r>
        <w:rPr>
          <w:color w:val="000000"/>
        </w:rPr>
        <w:t xml:space="preserve">, Signals governing monocyte differentiation during inflammation. </w:t>
      </w:r>
      <w:proofErr w:type="spellStart"/>
      <w:r>
        <w:rPr>
          <w:i/>
          <w:color w:val="000000"/>
        </w:rPr>
        <w:t>Curr</w:t>
      </w:r>
      <w:proofErr w:type="spellEnd"/>
      <w:r>
        <w:rPr>
          <w:i/>
          <w:color w:val="000000"/>
        </w:rPr>
        <w:t xml:space="preserve"> </w:t>
      </w:r>
      <w:proofErr w:type="spellStart"/>
      <w:r>
        <w:rPr>
          <w:i/>
          <w:color w:val="000000"/>
        </w:rPr>
        <w:t>Opin</w:t>
      </w:r>
      <w:proofErr w:type="spellEnd"/>
      <w:r>
        <w:rPr>
          <w:i/>
          <w:color w:val="000000"/>
        </w:rPr>
        <w:t xml:space="preserve"> Immunol</w:t>
      </w:r>
      <w:r>
        <w:rPr>
          <w:color w:val="000000"/>
        </w:rPr>
        <w:t xml:space="preserve"> </w:t>
      </w:r>
      <w:r>
        <w:rPr>
          <w:b/>
          <w:color w:val="000000"/>
        </w:rPr>
        <w:t>73</w:t>
      </w:r>
      <w:r>
        <w:rPr>
          <w:color w:val="000000"/>
        </w:rPr>
        <w:t>, 16–24 (2021).</w:t>
      </w:r>
    </w:p>
    <w:p w:rsidR="005C41AC" w:rsidRDefault="00000000" w14:paraId="000000A8" w14:textId="77777777">
      <w:pPr>
        <w:pBdr>
          <w:top w:val="nil"/>
          <w:left w:val="nil"/>
          <w:bottom w:val="nil"/>
          <w:right w:val="nil"/>
          <w:between w:val="nil"/>
        </w:pBdr>
        <w:tabs>
          <w:tab w:val="left" w:pos="500"/>
        </w:tabs>
        <w:spacing w:after="240" w:line="240" w:lineRule="auto"/>
        <w:ind w:left="504" w:hanging="504"/>
        <w:rPr>
          <w:color w:val="000000"/>
        </w:rPr>
      </w:pPr>
      <w:r>
        <w:rPr>
          <w:color w:val="000000"/>
        </w:rPr>
        <w:t xml:space="preserve">14. </w:t>
      </w:r>
      <w:r>
        <w:rPr>
          <w:color w:val="000000"/>
        </w:rPr>
        <w:tab/>
      </w:r>
      <w:r>
        <w:rPr>
          <w:color w:val="000000"/>
        </w:rPr>
        <w:t xml:space="preserve">M. R. </w:t>
      </w:r>
      <w:proofErr w:type="spellStart"/>
      <w:r>
        <w:rPr>
          <w:color w:val="000000"/>
        </w:rPr>
        <w:t>Zinatizadeh</w:t>
      </w:r>
      <w:proofErr w:type="spellEnd"/>
      <w:r>
        <w:rPr>
          <w:color w:val="000000"/>
        </w:rPr>
        <w:t xml:space="preserve">, </w:t>
      </w:r>
      <w:r>
        <w:rPr>
          <w:i/>
          <w:color w:val="000000"/>
        </w:rPr>
        <w:t>et al.</w:t>
      </w:r>
      <w:r>
        <w:rPr>
          <w:color w:val="000000"/>
        </w:rPr>
        <w:t xml:space="preserve">, The Nuclear Factor Kappa B (NF-kB) signaling in cancer development and immune diseases. </w:t>
      </w:r>
      <w:r>
        <w:rPr>
          <w:i/>
          <w:color w:val="000000"/>
        </w:rPr>
        <w:t>Genes &amp; Diseases</w:t>
      </w:r>
      <w:r>
        <w:rPr>
          <w:color w:val="000000"/>
        </w:rPr>
        <w:t xml:space="preserve"> </w:t>
      </w:r>
      <w:r>
        <w:rPr>
          <w:b/>
          <w:color w:val="000000"/>
        </w:rPr>
        <w:t>8</w:t>
      </w:r>
      <w:r>
        <w:rPr>
          <w:color w:val="000000"/>
        </w:rPr>
        <w:t>, 287–297 (2021).</w:t>
      </w:r>
    </w:p>
    <w:p w:rsidR="005C41AC" w:rsidRDefault="00000000" w14:paraId="000000A9" w14:textId="77777777">
      <w:pPr>
        <w:pBdr>
          <w:top w:val="nil"/>
          <w:left w:val="nil"/>
          <w:bottom w:val="nil"/>
          <w:right w:val="nil"/>
          <w:between w:val="nil"/>
        </w:pBdr>
        <w:tabs>
          <w:tab w:val="left" w:pos="500"/>
        </w:tabs>
        <w:spacing w:after="240" w:line="240" w:lineRule="auto"/>
        <w:ind w:left="504" w:hanging="504"/>
        <w:rPr>
          <w:color w:val="000000"/>
        </w:rPr>
      </w:pPr>
      <w:r>
        <w:rPr>
          <w:color w:val="000000"/>
        </w:rPr>
        <w:t xml:space="preserve">15. </w:t>
      </w:r>
      <w:r>
        <w:rPr>
          <w:color w:val="000000"/>
        </w:rPr>
        <w:tab/>
      </w:r>
      <w:r>
        <w:rPr>
          <w:color w:val="000000"/>
        </w:rPr>
        <w:t xml:space="preserve">N. Hah, </w:t>
      </w:r>
      <w:r>
        <w:rPr>
          <w:i/>
          <w:color w:val="000000"/>
        </w:rPr>
        <w:t>et al.</w:t>
      </w:r>
      <w:r>
        <w:rPr>
          <w:color w:val="000000"/>
        </w:rPr>
        <w:t xml:space="preserve">, Inflammation-sensitive super enhancers form domains of coordinately regulated enhancer RNAs. </w:t>
      </w:r>
      <w:r>
        <w:rPr>
          <w:i/>
          <w:color w:val="000000"/>
        </w:rPr>
        <w:t>Proc. Natl. Acad. Sci. U.S.A.</w:t>
      </w:r>
      <w:r>
        <w:rPr>
          <w:color w:val="000000"/>
        </w:rPr>
        <w:t xml:space="preserve"> </w:t>
      </w:r>
      <w:r>
        <w:rPr>
          <w:b/>
          <w:color w:val="000000"/>
        </w:rPr>
        <w:t>112</w:t>
      </w:r>
      <w:r>
        <w:rPr>
          <w:color w:val="000000"/>
        </w:rPr>
        <w:t xml:space="preserve"> (2015).</w:t>
      </w:r>
    </w:p>
    <w:p w:rsidR="005C41AC" w:rsidRDefault="00000000" w14:paraId="000000AA" w14:textId="77777777">
      <w:pPr>
        <w:pBdr>
          <w:top w:val="nil"/>
          <w:left w:val="nil"/>
          <w:bottom w:val="nil"/>
          <w:right w:val="nil"/>
          <w:between w:val="nil"/>
        </w:pBdr>
        <w:tabs>
          <w:tab w:val="left" w:pos="500"/>
        </w:tabs>
        <w:spacing w:after="240" w:line="240" w:lineRule="auto"/>
        <w:ind w:left="504" w:hanging="504"/>
        <w:rPr>
          <w:color w:val="000000"/>
        </w:rPr>
      </w:pPr>
      <w:r>
        <w:rPr>
          <w:color w:val="000000"/>
        </w:rPr>
        <w:t xml:space="preserve">16. </w:t>
      </w:r>
      <w:r>
        <w:rPr>
          <w:color w:val="000000"/>
        </w:rPr>
        <w:tab/>
      </w:r>
      <w:r>
        <w:rPr>
          <w:color w:val="000000"/>
        </w:rPr>
        <w:t xml:space="preserve">E. </w:t>
      </w:r>
      <w:proofErr w:type="spellStart"/>
      <w:r>
        <w:rPr>
          <w:color w:val="000000"/>
        </w:rPr>
        <w:t>Malekos</w:t>
      </w:r>
      <w:proofErr w:type="spellEnd"/>
      <w:r>
        <w:rPr>
          <w:color w:val="000000"/>
        </w:rPr>
        <w:t xml:space="preserve">, S. Carpenter, Short open reading frame genes in innate immunity: from discovery to characterization. </w:t>
      </w:r>
      <w:r>
        <w:rPr>
          <w:i/>
          <w:color w:val="000000"/>
        </w:rPr>
        <w:t>Trends in Immunology</w:t>
      </w:r>
      <w:r>
        <w:rPr>
          <w:color w:val="000000"/>
        </w:rPr>
        <w:t xml:space="preserve"> </w:t>
      </w:r>
      <w:r>
        <w:rPr>
          <w:b/>
          <w:color w:val="000000"/>
        </w:rPr>
        <w:t>43</w:t>
      </w:r>
      <w:r>
        <w:rPr>
          <w:color w:val="000000"/>
        </w:rPr>
        <w:t>, 741–756 (2022).</w:t>
      </w:r>
    </w:p>
    <w:p w:rsidR="005C41AC" w:rsidRDefault="00000000" w14:paraId="000000AB" w14:textId="77777777">
      <w:pPr>
        <w:pBdr>
          <w:top w:val="nil"/>
          <w:left w:val="nil"/>
          <w:bottom w:val="nil"/>
          <w:right w:val="nil"/>
          <w:between w:val="nil"/>
        </w:pBdr>
        <w:tabs>
          <w:tab w:val="left" w:pos="500"/>
        </w:tabs>
        <w:spacing w:after="240" w:line="240" w:lineRule="auto"/>
        <w:ind w:left="504" w:hanging="504"/>
        <w:rPr>
          <w:color w:val="000000"/>
        </w:rPr>
      </w:pPr>
      <w:r>
        <w:rPr>
          <w:color w:val="000000"/>
        </w:rPr>
        <w:t xml:space="preserve">17. </w:t>
      </w:r>
      <w:r>
        <w:rPr>
          <w:color w:val="000000"/>
        </w:rPr>
        <w:tab/>
      </w:r>
      <w:r>
        <w:rPr>
          <w:color w:val="000000"/>
        </w:rPr>
        <w:t xml:space="preserve">M. U. </w:t>
      </w:r>
      <w:proofErr w:type="spellStart"/>
      <w:r>
        <w:rPr>
          <w:color w:val="000000"/>
        </w:rPr>
        <w:t>Kaikkonen</w:t>
      </w:r>
      <w:proofErr w:type="spellEnd"/>
      <w:r>
        <w:rPr>
          <w:color w:val="000000"/>
        </w:rPr>
        <w:t xml:space="preserve">, </w:t>
      </w:r>
      <w:r>
        <w:rPr>
          <w:i/>
          <w:color w:val="000000"/>
        </w:rPr>
        <w:t>et al.</w:t>
      </w:r>
      <w:r>
        <w:rPr>
          <w:color w:val="000000"/>
        </w:rPr>
        <w:t xml:space="preserve">, Remodeling of the Enhancer Landscape during Macrophage Activation Is Coupled to Enhancer Transcription. </w:t>
      </w:r>
      <w:r>
        <w:rPr>
          <w:i/>
          <w:color w:val="000000"/>
        </w:rPr>
        <w:t>Molecular Cell</w:t>
      </w:r>
      <w:r>
        <w:rPr>
          <w:color w:val="000000"/>
        </w:rPr>
        <w:t xml:space="preserve"> </w:t>
      </w:r>
      <w:r>
        <w:rPr>
          <w:b/>
          <w:color w:val="000000"/>
        </w:rPr>
        <w:t>51</w:t>
      </w:r>
      <w:r>
        <w:rPr>
          <w:color w:val="000000"/>
        </w:rPr>
        <w:t>, 310–325 (2013).</w:t>
      </w:r>
    </w:p>
    <w:p w:rsidR="005C41AC" w:rsidRDefault="00000000" w14:paraId="000000AC" w14:textId="77777777">
      <w:pPr>
        <w:pBdr>
          <w:top w:val="nil"/>
          <w:left w:val="nil"/>
          <w:bottom w:val="nil"/>
          <w:right w:val="nil"/>
          <w:between w:val="nil"/>
        </w:pBdr>
        <w:tabs>
          <w:tab w:val="left" w:pos="500"/>
        </w:tabs>
        <w:spacing w:after="240" w:line="240" w:lineRule="auto"/>
        <w:ind w:left="504" w:hanging="504"/>
        <w:rPr>
          <w:color w:val="000000"/>
        </w:rPr>
      </w:pPr>
      <w:r>
        <w:rPr>
          <w:color w:val="000000"/>
        </w:rPr>
        <w:t xml:space="preserve">18. </w:t>
      </w:r>
      <w:r>
        <w:rPr>
          <w:color w:val="000000"/>
        </w:rPr>
        <w:tab/>
      </w:r>
      <w:r>
        <w:rPr>
          <w:color w:val="000000"/>
        </w:rPr>
        <w:t xml:space="preserve">M. </w:t>
      </w:r>
      <w:proofErr w:type="spellStart"/>
      <w:r>
        <w:rPr>
          <w:color w:val="000000"/>
        </w:rPr>
        <w:t>Kampmann</w:t>
      </w:r>
      <w:proofErr w:type="spellEnd"/>
      <w:r>
        <w:rPr>
          <w:color w:val="000000"/>
        </w:rPr>
        <w:t xml:space="preserve">, M. C. </w:t>
      </w:r>
      <w:proofErr w:type="spellStart"/>
      <w:r>
        <w:rPr>
          <w:color w:val="000000"/>
        </w:rPr>
        <w:t>Bassik</w:t>
      </w:r>
      <w:proofErr w:type="spellEnd"/>
      <w:r>
        <w:rPr>
          <w:color w:val="000000"/>
        </w:rPr>
        <w:t xml:space="preserve">, J. S. Weissman, Integrated platform for genome-wide screening and construction of high-density genetic interaction maps in mammalian cells. </w:t>
      </w:r>
      <w:r>
        <w:rPr>
          <w:i/>
          <w:color w:val="000000"/>
        </w:rPr>
        <w:t>Proc. Natl. Acad. Sci. U.S.A.</w:t>
      </w:r>
      <w:r>
        <w:rPr>
          <w:color w:val="000000"/>
        </w:rPr>
        <w:t xml:space="preserve"> </w:t>
      </w:r>
      <w:r>
        <w:rPr>
          <w:b/>
          <w:color w:val="000000"/>
        </w:rPr>
        <w:t>110</w:t>
      </w:r>
      <w:r>
        <w:rPr>
          <w:color w:val="000000"/>
        </w:rPr>
        <w:t xml:space="preserve"> (2013).</w:t>
      </w:r>
    </w:p>
    <w:p w:rsidR="005C41AC" w:rsidRDefault="00000000" w14:paraId="000000AD" w14:textId="77777777">
      <w:pPr>
        <w:pBdr>
          <w:top w:val="nil"/>
          <w:left w:val="nil"/>
          <w:bottom w:val="nil"/>
          <w:right w:val="nil"/>
          <w:between w:val="nil"/>
        </w:pBdr>
        <w:tabs>
          <w:tab w:val="left" w:pos="500"/>
        </w:tabs>
        <w:spacing w:after="240" w:line="240" w:lineRule="auto"/>
        <w:ind w:left="504" w:hanging="504"/>
        <w:rPr>
          <w:color w:val="000000"/>
        </w:rPr>
      </w:pPr>
      <w:r>
        <w:rPr>
          <w:color w:val="000000"/>
        </w:rPr>
        <w:t xml:space="preserve">19. </w:t>
      </w:r>
      <w:r>
        <w:rPr>
          <w:color w:val="000000"/>
        </w:rPr>
        <w:tab/>
      </w:r>
      <w:r>
        <w:rPr>
          <w:color w:val="000000"/>
        </w:rPr>
        <w:t xml:space="preserve">R. She, J. Luo, J. S. Weissman, Translational fidelity screens in mammalian cells reveal eIF3 and eIF4G2 as regulators of start codon selectivity. </w:t>
      </w:r>
      <w:r>
        <w:rPr>
          <w:i/>
          <w:color w:val="000000"/>
        </w:rPr>
        <w:t>Nucleic Acids Research</w:t>
      </w:r>
      <w:r>
        <w:rPr>
          <w:color w:val="000000"/>
        </w:rPr>
        <w:t xml:space="preserve"> </w:t>
      </w:r>
      <w:r>
        <w:rPr>
          <w:b/>
          <w:color w:val="000000"/>
        </w:rPr>
        <w:t>51</w:t>
      </w:r>
      <w:r>
        <w:rPr>
          <w:color w:val="000000"/>
        </w:rPr>
        <w:t>, 6355–6369 (2023).</w:t>
      </w:r>
    </w:p>
    <w:p w:rsidR="005C41AC" w:rsidRDefault="00000000" w14:paraId="000000AE" w14:textId="77777777">
      <w:pPr>
        <w:pBdr>
          <w:top w:val="nil"/>
          <w:left w:val="nil"/>
          <w:bottom w:val="nil"/>
          <w:right w:val="nil"/>
          <w:between w:val="nil"/>
        </w:pBdr>
        <w:tabs>
          <w:tab w:val="left" w:pos="500"/>
        </w:tabs>
        <w:spacing w:after="240" w:line="240" w:lineRule="auto"/>
        <w:ind w:left="504" w:hanging="504"/>
        <w:rPr>
          <w:color w:val="000000"/>
        </w:rPr>
      </w:pPr>
      <w:r>
        <w:rPr>
          <w:color w:val="000000"/>
        </w:rPr>
        <w:t xml:space="preserve">20. </w:t>
      </w:r>
      <w:r>
        <w:rPr>
          <w:color w:val="000000"/>
        </w:rPr>
        <w:tab/>
      </w:r>
      <w:r>
        <w:rPr>
          <w:color w:val="000000"/>
        </w:rPr>
        <w:t xml:space="preserve">C. G. de Boer, J. P. Ray, N. Hacohen, A. Regev, MAUDE: inferring expression changes in </w:t>
      </w:r>
      <w:proofErr w:type="gramStart"/>
      <w:r>
        <w:rPr>
          <w:color w:val="000000"/>
        </w:rPr>
        <w:t>sorting-based</w:t>
      </w:r>
      <w:proofErr w:type="gramEnd"/>
      <w:r>
        <w:rPr>
          <w:color w:val="000000"/>
        </w:rPr>
        <w:t xml:space="preserve"> CRISPR screens. </w:t>
      </w:r>
      <w:r>
        <w:rPr>
          <w:i/>
          <w:color w:val="000000"/>
        </w:rPr>
        <w:t>Genome Biol</w:t>
      </w:r>
      <w:r>
        <w:rPr>
          <w:color w:val="000000"/>
        </w:rPr>
        <w:t xml:space="preserve"> </w:t>
      </w:r>
      <w:r>
        <w:rPr>
          <w:b/>
          <w:color w:val="000000"/>
        </w:rPr>
        <w:t>21</w:t>
      </w:r>
      <w:r>
        <w:rPr>
          <w:color w:val="000000"/>
        </w:rPr>
        <w:t>, 134 (2020).</w:t>
      </w:r>
    </w:p>
    <w:p w:rsidR="005C41AC" w:rsidRDefault="00000000" w14:paraId="000000AF" w14:textId="77777777">
      <w:pPr>
        <w:pBdr>
          <w:top w:val="nil"/>
          <w:left w:val="nil"/>
          <w:bottom w:val="nil"/>
          <w:right w:val="nil"/>
          <w:between w:val="nil"/>
        </w:pBdr>
        <w:tabs>
          <w:tab w:val="left" w:pos="500"/>
        </w:tabs>
        <w:spacing w:after="240" w:line="240" w:lineRule="auto"/>
        <w:ind w:left="504" w:hanging="504"/>
        <w:rPr>
          <w:color w:val="000000"/>
        </w:rPr>
      </w:pPr>
      <w:r>
        <w:rPr>
          <w:color w:val="000000"/>
        </w:rPr>
        <w:t xml:space="preserve">21. </w:t>
      </w:r>
      <w:r>
        <w:rPr>
          <w:color w:val="000000"/>
        </w:rPr>
        <w:tab/>
      </w:r>
      <w:r>
        <w:rPr>
          <w:color w:val="000000"/>
        </w:rPr>
        <w:t xml:space="preserve">L. A. Gilbert, </w:t>
      </w:r>
      <w:r>
        <w:rPr>
          <w:i/>
          <w:color w:val="000000"/>
        </w:rPr>
        <w:t>et al.</w:t>
      </w:r>
      <w:r>
        <w:rPr>
          <w:color w:val="000000"/>
        </w:rPr>
        <w:t xml:space="preserve">, Genome-Scale CRISPR-Mediated Control of Gene Repression and Activation. </w:t>
      </w:r>
      <w:r>
        <w:rPr>
          <w:i/>
          <w:color w:val="000000"/>
        </w:rPr>
        <w:t>Cell</w:t>
      </w:r>
      <w:r>
        <w:rPr>
          <w:color w:val="000000"/>
        </w:rPr>
        <w:t xml:space="preserve"> </w:t>
      </w:r>
      <w:r>
        <w:rPr>
          <w:b/>
          <w:color w:val="000000"/>
        </w:rPr>
        <w:t>159</w:t>
      </w:r>
      <w:r>
        <w:rPr>
          <w:color w:val="000000"/>
        </w:rPr>
        <w:t>, 647–661 (2014).</w:t>
      </w:r>
    </w:p>
    <w:p w:rsidR="005C41AC" w:rsidRDefault="00000000" w14:paraId="000000B0" w14:textId="77777777">
      <w:pPr>
        <w:pBdr>
          <w:top w:val="nil"/>
          <w:left w:val="nil"/>
          <w:bottom w:val="nil"/>
          <w:right w:val="nil"/>
          <w:between w:val="nil"/>
        </w:pBdr>
        <w:tabs>
          <w:tab w:val="left" w:pos="500"/>
        </w:tabs>
        <w:spacing w:after="240" w:line="240" w:lineRule="auto"/>
        <w:ind w:left="504" w:hanging="504"/>
        <w:rPr>
          <w:color w:val="000000"/>
        </w:rPr>
      </w:pPr>
      <w:r>
        <w:rPr>
          <w:color w:val="000000"/>
        </w:rPr>
        <w:t xml:space="preserve">22. </w:t>
      </w:r>
      <w:r>
        <w:rPr>
          <w:color w:val="000000"/>
        </w:rPr>
        <w:tab/>
      </w:r>
      <w:r>
        <w:rPr>
          <w:color w:val="000000"/>
        </w:rPr>
        <w:t xml:space="preserve">B. Q. Trinh, </w:t>
      </w:r>
      <w:r>
        <w:rPr>
          <w:i/>
          <w:color w:val="000000"/>
        </w:rPr>
        <w:t>et al.</w:t>
      </w:r>
      <w:r>
        <w:rPr>
          <w:color w:val="000000"/>
        </w:rPr>
        <w:t xml:space="preserve">, Myeloid lncRNA </w:t>
      </w:r>
      <w:r>
        <w:rPr>
          <w:i/>
          <w:color w:val="000000"/>
        </w:rPr>
        <w:t>LOUP</w:t>
      </w:r>
      <w:r>
        <w:rPr>
          <w:color w:val="000000"/>
        </w:rPr>
        <w:t xml:space="preserve"> mediates opposing regulatory effects of RUNX1 and RUNX1-ETO in </w:t>
      </w:r>
      <w:proofErr w:type="gramStart"/>
      <w:r>
        <w:rPr>
          <w:color w:val="000000"/>
        </w:rPr>
        <w:t>t(</w:t>
      </w:r>
      <w:proofErr w:type="gramEnd"/>
      <w:r>
        <w:rPr>
          <w:color w:val="000000"/>
        </w:rPr>
        <w:t xml:space="preserve">8;21) AML. </w:t>
      </w:r>
      <w:r>
        <w:rPr>
          <w:i/>
          <w:color w:val="000000"/>
        </w:rPr>
        <w:t>Blood</w:t>
      </w:r>
      <w:r>
        <w:rPr>
          <w:color w:val="000000"/>
        </w:rPr>
        <w:t xml:space="preserve"> </w:t>
      </w:r>
      <w:r>
        <w:rPr>
          <w:b/>
          <w:color w:val="000000"/>
        </w:rPr>
        <w:t>138</w:t>
      </w:r>
      <w:r>
        <w:rPr>
          <w:color w:val="000000"/>
        </w:rPr>
        <w:t>, 1331–1344 (2021).</w:t>
      </w:r>
    </w:p>
    <w:p w:rsidR="005C41AC" w:rsidRDefault="00000000" w14:paraId="000000B1" w14:textId="77777777">
      <w:pPr>
        <w:pBdr>
          <w:top w:val="nil"/>
          <w:left w:val="nil"/>
          <w:bottom w:val="nil"/>
          <w:right w:val="nil"/>
          <w:between w:val="nil"/>
        </w:pBdr>
        <w:tabs>
          <w:tab w:val="left" w:pos="500"/>
        </w:tabs>
        <w:spacing w:after="240" w:line="240" w:lineRule="auto"/>
        <w:ind w:left="504" w:hanging="504"/>
        <w:rPr>
          <w:color w:val="000000"/>
        </w:rPr>
      </w:pPr>
      <w:r>
        <w:rPr>
          <w:color w:val="000000"/>
        </w:rPr>
        <w:t xml:space="preserve">23. </w:t>
      </w:r>
      <w:r>
        <w:rPr>
          <w:color w:val="000000"/>
        </w:rPr>
        <w:tab/>
      </w:r>
      <w:r>
        <w:rPr>
          <w:color w:val="000000"/>
        </w:rPr>
        <w:t xml:space="preserve">D. H. </w:t>
      </w:r>
      <w:proofErr w:type="spellStart"/>
      <w:r>
        <w:rPr>
          <w:color w:val="000000"/>
        </w:rPr>
        <w:t>Phanstiel</w:t>
      </w:r>
      <w:proofErr w:type="spellEnd"/>
      <w:r>
        <w:rPr>
          <w:color w:val="000000"/>
        </w:rPr>
        <w:t xml:space="preserve">, </w:t>
      </w:r>
      <w:r>
        <w:rPr>
          <w:i/>
          <w:color w:val="000000"/>
        </w:rPr>
        <w:t>et al.</w:t>
      </w:r>
      <w:r>
        <w:rPr>
          <w:color w:val="000000"/>
        </w:rPr>
        <w:t xml:space="preserve">, Static and Dynamic DNA Loops form AP-1-Bound Activation Hubs during Macrophage Development. </w:t>
      </w:r>
      <w:r>
        <w:rPr>
          <w:i/>
          <w:color w:val="000000"/>
        </w:rPr>
        <w:t>Molecular Cell</w:t>
      </w:r>
      <w:r>
        <w:rPr>
          <w:color w:val="000000"/>
        </w:rPr>
        <w:t xml:space="preserve"> </w:t>
      </w:r>
      <w:r>
        <w:rPr>
          <w:b/>
          <w:color w:val="000000"/>
        </w:rPr>
        <w:t>67</w:t>
      </w:r>
      <w:r>
        <w:rPr>
          <w:color w:val="000000"/>
        </w:rPr>
        <w:t>, 1037-1048.e6 (2017).</w:t>
      </w:r>
    </w:p>
    <w:p w:rsidR="005C41AC" w:rsidRDefault="00000000" w14:paraId="000000B2" w14:textId="77777777">
      <w:pPr>
        <w:pBdr>
          <w:top w:val="nil"/>
          <w:left w:val="nil"/>
          <w:bottom w:val="nil"/>
          <w:right w:val="nil"/>
          <w:between w:val="nil"/>
        </w:pBdr>
        <w:tabs>
          <w:tab w:val="left" w:pos="500"/>
        </w:tabs>
        <w:spacing w:after="240" w:line="240" w:lineRule="auto"/>
        <w:ind w:left="504" w:hanging="504"/>
        <w:rPr>
          <w:color w:val="000000"/>
        </w:rPr>
      </w:pPr>
      <w:r>
        <w:rPr>
          <w:color w:val="000000"/>
        </w:rPr>
        <w:t xml:space="preserve">24. </w:t>
      </w:r>
      <w:r>
        <w:rPr>
          <w:color w:val="000000"/>
        </w:rPr>
        <w:tab/>
      </w:r>
      <w:r>
        <w:rPr>
          <w:color w:val="000000"/>
        </w:rPr>
        <w:t xml:space="preserve">D. </w:t>
      </w:r>
      <w:proofErr w:type="spellStart"/>
      <w:r>
        <w:rPr>
          <w:color w:val="000000"/>
        </w:rPr>
        <w:t>Hnisz</w:t>
      </w:r>
      <w:proofErr w:type="spellEnd"/>
      <w:r>
        <w:rPr>
          <w:color w:val="000000"/>
        </w:rPr>
        <w:t xml:space="preserve">, </w:t>
      </w:r>
      <w:r>
        <w:rPr>
          <w:i/>
          <w:color w:val="000000"/>
        </w:rPr>
        <w:t>et al.</w:t>
      </w:r>
      <w:r>
        <w:rPr>
          <w:color w:val="000000"/>
        </w:rPr>
        <w:t xml:space="preserve">, Super-Enhancers in the Control of Cell Identity and Disease. </w:t>
      </w:r>
      <w:r>
        <w:rPr>
          <w:i/>
          <w:color w:val="000000"/>
        </w:rPr>
        <w:t>Cell</w:t>
      </w:r>
      <w:r>
        <w:rPr>
          <w:color w:val="000000"/>
        </w:rPr>
        <w:t xml:space="preserve"> </w:t>
      </w:r>
      <w:r>
        <w:rPr>
          <w:b/>
          <w:color w:val="000000"/>
        </w:rPr>
        <w:t>155</w:t>
      </w:r>
      <w:r>
        <w:rPr>
          <w:color w:val="000000"/>
        </w:rPr>
        <w:t>, 934–947 (2013).</w:t>
      </w:r>
    </w:p>
    <w:p w:rsidR="005C41AC" w:rsidRDefault="00000000" w14:paraId="000000B3" w14:textId="77777777">
      <w:pPr>
        <w:pBdr>
          <w:top w:val="nil"/>
          <w:left w:val="nil"/>
          <w:bottom w:val="nil"/>
          <w:right w:val="nil"/>
          <w:between w:val="nil"/>
        </w:pBdr>
        <w:tabs>
          <w:tab w:val="left" w:pos="500"/>
        </w:tabs>
        <w:spacing w:after="240" w:line="240" w:lineRule="auto"/>
        <w:ind w:left="504" w:hanging="504"/>
        <w:rPr>
          <w:color w:val="000000"/>
        </w:rPr>
      </w:pPr>
      <w:r>
        <w:rPr>
          <w:color w:val="000000"/>
        </w:rPr>
        <w:t xml:space="preserve">25. </w:t>
      </w:r>
      <w:r>
        <w:rPr>
          <w:color w:val="000000"/>
        </w:rPr>
        <w:tab/>
      </w:r>
      <w:r>
        <w:rPr>
          <w:color w:val="000000"/>
        </w:rPr>
        <w:t xml:space="preserve">S. W. Cho, </w:t>
      </w:r>
      <w:r>
        <w:rPr>
          <w:i/>
          <w:color w:val="000000"/>
        </w:rPr>
        <w:t>et al.</w:t>
      </w:r>
      <w:r>
        <w:rPr>
          <w:color w:val="000000"/>
        </w:rPr>
        <w:t xml:space="preserve">, Promoter of lncRNA Gene PVT1 Is a Tumor-Suppressor DNA Boundary Element. </w:t>
      </w:r>
      <w:r>
        <w:rPr>
          <w:i/>
          <w:color w:val="000000"/>
        </w:rPr>
        <w:t>Cell</w:t>
      </w:r>
      <w:r>
        <w:rPr>
          <w:color w:val="000000"/>
        </w:rPr>
        <w:t xml:space="preserve"> </w:t>
      </w:r>
      <w:r>
        <w:rPr>
          <w:b/>
          <w:color w:val="000000"/>
        </w:rPr>
        <w:t>173</w:t>
      </w:r>
      <w:r>
        <w:rPr>
          <w:color w:val="000000"/>
        </w:rPr>
        <w:t>, 1398-1412.e22 (2018).</w:t>
      </w:r>
    </w:p>
    <w:p w:rsidR="005C41AC" w:rsidRDefault="00000000" w14:paraId="000000B4" w14:textId="77777777">
      <w:pPr>
        <w:pBdr>
          <w:top w:val="nil"/>
          <w:left w:val="nil"/>
          <w:bottom w:val="nil"/>
          <w:right w:val="nil"/>
          <w:between w:val="nil"/>
        </w:pBdr>
        <w:tabs>
          <w:tab w:val="left" w:pos="500"/>
        </w:tabs>
        <w:spacing w:after="240" w:line="240" w:lineRule="auto"/>
        <w:ind w:left="504" w:hanging="504"/>
        <w:rPr>
          <w:color w:val="000000"/>
        </w:rPr>
      </w:pPr>
      <w:r>
        <w:rPr>
          <w:color w:val="000000"/>
        </w:rPr>
        <w:t xml:space="preserve">26. </w:t>
      </w:r>
      <w:r>
        <w:rPr>
          <w:color w:val="000000"/>
        </w:rPr>
        <w:tab/>
      </w:r>
      <w:r>
        <w:rPr>
          <w:color w:val="000000"/>
        </w:rPr>
        <w:t xml:space="preserve">A. F. Groff, </w:t>
      </w:r>
      <w:r>
        <w:rPr>
          <w:i/>
          <w:color w:val="000000"/>
        </w:rPr>
        <w:t>et al.</w:t>
      </w:r>
      <w:r>
        <w:rPr>
          <w:color w:val="000000"/>
        </w:rPr>
        <w:t xml:space="preserve">, In Vivo Characterization of Linc-p21 Reveals Functional </w:t>
      </w:r>
      <w:proofErr w:type="gramStart"/>
      <w:r>
        <w:rPr>
          <w:color w:val="000000"/>
        </w:rPr>
        <w:t>cis</w:t>
      </w:r>
      <w:proofErr w:type="gramEnd"/>
      <w:r>
        <w:rPr>
          <w:color w:val="000000"/>
        </w:rPr>
        <w:t xml:space="preserve">-Regulatory DNA Elements. </w:t>
      </w:r>
      <w:r>
        <w:rPr>
          <w:i/>
          <w:color w:val="000000"/>
        </w:rPr>
        <w:t>Cell Rep</w:t>
      </w:r>
      <w:r>
        <w:rPr>
          <w:color w:val="000000"/>
        </w:rPr>
        <w:t xml:space="preserve"> </w:t>
      </w:r>
      <w:r>
        <w:rPr>
          <w:b/>
          <w:color w:val="000000"/>
        </w:rPr>
        <w:t>16</w:t>
      </w:r>
      <w:r>
        <w:rPr>
          <w:color w:val="000000"/>
        </w:rPr>
        <w:t>, 2178–2186 (2016).</w:t>
      </w:r>
    </w:p>
    <w:p w:rsidR="005C41AC" w:rsidRDefault="00000000" w14:paraId="000000B5" w14:textId="77777777">
      <w:pPr>
        <w:pBdr>
          <w:top w:val="nil"/>
          <w:left w:val="nil"/>
          <w:bottom w:val="nil"/>
          <w:right w:val="nil"/>
          <w:between w:val="nil"/>
        </w:pBdr>
        <w:tabs>
          <w:tab w:val="left" w:pos="500"/>
        </w:tabs>
        <w:spacing w:after="240" w:line="240" w:lineRule="auto"/>
        <w:ind w:left="504" w:hanging="504"/>
        <w:rPr>
          <w:color w:val="000000"/>
        </w:rPr>
      </w:pPr>
      <w:r>
        <w:rPr>
          <w:color w:val="000000"/>
        </w:rPr>
        <w:t xml:space="preserve">27. </w:t>
      </w:r>
      <w:r>
        <w:rPr>
          <w:color w:val="000000"/>
        </w:rPr>
        <w:tab/>
      </w:r>
      <w:r>
        <w:rPr>
          <w:color w:val="000000"/>
        </w:rPr>
        <w:t xml:space="preserve">S. </w:t>
      </w:r>
      <w:proofErr w:type="spellStart"/>
      <w:r>
        <w:rPr>
          <w:color w:val="000000"/>
        </w:rPr>
        <w:t>Ghisletti</w:t>
      </w:r>
      <w:proofErr w:type="spellEnd"/>
      <w:r>
        <w:rPr>
          <w:color w:val="000000"/>
        </w:rPr>
        <w:t xml:space="preserve">, </w:t>
      </w:r>
      <w:r>
        <w:rPr>
          <w:i/>
          <w:color w:val="000000"/>
        </w:rPr>
        <w:t>et al.</w:t>
      </w:r>
      <w:r>
        <w:rPr>
          <w:color w:val="000000"/>
        </w:rPr>
        <w:t xml:space="preserve">, Identification and Characterization of Enhancers Controlling the Inflammatory Gene Expression Program in Macrophages. </w:t>
      </w:r>
      <w:r>
        <w:rPr>
          <w:i/>
          <w:color w:val="000000"/>
        </w:rPr>
        <w:t>Immunity</w:t>
      </w:r>
      <w:r>
        <w:rPr>
          <w:color w:val="000000"/>
        </w:rPr>
        <w:t xml:space="preserve"> </w:t>
      </w:r>
      <w:r>
        <w:rPr>
          <w:b/>
          <w:color w:val="000000"/>
        </w:rPr>
        <w:t>32</w:t>
      </w:r>
      <w:r>
        <w:rPr>
          <w:color w:val="000000"/>
        </w:rPr>
        <w:t>, 317–328 (2010).</w:t>
      </w:r>
    </w:p>
    <w:p w:rsidR="005C41AC" w:rsidRDefault="00000000" w14:paraId="000000B6" w14:textId="77777777">
      <w:pPr>
        <w:pBdr>
          <w:top w:val="nil"/>
          <w:left w:val="nil"/>
          <w:bottom w:val="nil"/>
          <w:right w:val="nil"/>
          <w:between w:val="nil"/>
        </w:pBdr>
        <w:tabs>
          <w:tab w:val="left" w:pos="500"/>
        </w:tabs>
        <w:spacing w:after="240" w:line="240" w:lineRule="auto"/>
        <w:ind w:left="504" w:hanging="504"/>
        <w:rPr>
          <w:color w:val="000000"/>
        </w:rPr>
      </w:pPr>
      <w:r>
        <w:rPr>
          <w:color w:val="000000"/>
        </w:rPr>
        <w:t xml:space="preserve">28. </w:t>
      </w:r>
      <w:r>
        <w:rPr>
          <w:color w:val="000000"/>
        </w:rPr>
        <w:tab/>
      </w:r>
      <w:r>
        <w:rPr>
          <w:color w:val="000000"/>
        </w:rPr>
        <w:t xml:space="preserve">M. </w:t>
      </w:r>
      <w:proofErr w:type="spellStart"/>
      <w:r>
        <w:rPr>
          <w:color w:val="000000"/>
        </w:rPr>
        <w:t>Karpurapu</w:t>
      </w:r>
      <w:proofErr w:type="spellEnd"/>
      <w:r>
        <w:rPr>
          <w:color w:val="000000"/>
        </w:rPr>
        <w:t xml:space="preserve">, </w:t>
      </w:r>
      <w:r>
        <w:rPr>
          <w:i/>
          <w:color w:val="000000"/>
        </w:rPr>
        <w:t>et al.</w:t>
      </w:r>
      <w:r>
        <w:rPr>
          <w:color w:val="000000"/>
        </w:rPr>
        <w:t>, Functional PU.1 in macrophages has a pivotal role in NF-</w:t>
      </w:r>
      <w:proofErr w:type="spellStart"/>
      <w:r>
        <w:rPr>
          <w:color w:val="000000"/>
        </w:rPr>
        <w:t>κB</w:t>
      </w:r>
      <w:proofErr w:type="spellEnd"/>
      <w:r>
        <w:rPr>
          <w:color w:val="000000"/>
        </w:rPr>
        <w:t xml:space="preserve"> activation and neutrophilic lung inflammation during endotoxemia. </w:t>
      </w:r>
      <w:r>
        <w:rPr>
          <w:i/>
          <w:color w:val="000000"/>
        </w:rPr>
        <w:t>Blood</w:t>
      </w:r>
      <w:r>
        <w:rPr>
          <w:color w:val="000000"/>
        </w:rPr>
        <w:t xml:space="preserve"> </w:t>
      </w:r>
      <w:r>
        <w:rPr>
          <w:b/>
          <w:color w:val="000000"/>
        </w:rPr>
        <w:t>118</w:t>
      </w:r>
      <w:r>
        <w:rPr>
          <w:color w:val="000000"/>
        </w:rPr>
        <w:t>, 5255–5266 (2011).</w:t>
      </w:r>
    </w:p>
    <w:p w:rsidR="005C41AC" w:rsidRDefault="00000000" w14:paraId="000000B7" w14:textId="77777777">
      <w:pPr>
        <w:pBdr>
          <w:top w:val="nil"/>
          <w:left w:val="nil"/>
          <w:bottom w:val="nil"/>
          <w:right w:val="nil"/>
          <w:between w:val="nil"/>
        </w:pBdr>
        <w:tabs>
          <w:tab w:val="left" w:pos="500"/>
        </w:tabs>
        <w:spacing w:after="240" w:line="240" w:lineRule="auto"/>
        <w:ind w:left="504" w:hanging="504"/>
        <w:rPr>
          <w:color w:val="000000"/>
        </w:rPr>
      </w:pPr>
      <w:r>
        <w:rPr>
          <w:color w:val="000000"/>
        </w:rPr>
        <w:t xml:space="preserve">29. </w:t>
      </w:r>
      <w:r>
        <w:rPr>
          <w:color w:val="000000"/>
        </w:rPr>
        <w:tab/>
      </w:r>
      <w:r>
        <w:rPr>
          <w:color w:val="000000"/>
        </w:rPr>
        <w:t xml:space="preserve">S. A. </w:t>
      </w:r>
      <w:proofErr w:type="spellStart"/>
      <w:r>
        <w:rPr>
          <w:color w:val="000000"/>
        </w:rPr>
        <w:t>Turkistany</w:t>
      </w:r>
      <w:proofErr w:type="spellEnd"/>
      <w:r>
        <w:rPr>
          <w:color w:val="000000"/>
        </w:rPr>
        <w:t xml:space="preserve">, R. P. </w:t>
      </w:r>
      <w:proofErr w:type="spellStart"/>
      <w:r>
        <w:rPr>
          <w:color w:val="000000"/>
        </w:rPr>
        <w:t>DeKoter</w:t>
      </w:r>
      <w:proofErr w:type="spellEnd"/>
      <w:r>
        <w:rPr>
          <w:color w:val="000000"/>
        </w:rPr>
        <w:t xml:space="preserve">, The Transcription Factor PU.1 is a Critical Regulator of Cellular Communication in the Immune System. </w:t>
      </w:r>
      <w:r>
        <w:rPr>
          <w:i/>
          <w:color w:val="000000"/>
        </w:rPr>
        <w:t xml:space="preserve">Arch. Immunol. </w:t>
      </w:r>
      <w:proofErr w:type="spellStart"/>
      <w:r>
        <w:rPr>
          <w:i/>
          <w:color w:val="000000"/>
        </w:rPr>
        <w:t>Ther</w:t>
      </w:r>
      <w:proofErr w:type="spellEnd"/>
      <w:r>
        <w:rPr>
          <w:i/>
          <w:color w:val="000000"/>
        </w:rPr>
        <w:t>. Exp.</w:t>
      </w:r>
      <w:r>
        <w:rPr>
          <w:color w:val="000000"/>
        </w:rPr>
        <w:t xml:space="preserve"> </w:t>
      </w:r>
      <w:r>
        <w:rPr>
          <w:b/>
          <w:color w:val="000000"/>
        </w:rPr>
        <w:t>59</w:t>
      </w:r>
      <w:r>
        <w:rPr>
          <w:color w:val="000000"/>
        </w:rPr>
        <w:t>, 431–440 (2011).</w:t>
      </w:r>
    </w:p>
    <w:p w:rsidR="005C41AC" w:rsidRDefault="00000000" w14:paraId="000000B8" w14:textId="77777777">
      <w:pPr>
        <w:pBdr>
          <w:top w:val="nil"/>
          <w:left w:val="nil"/>
          <w:bottom w:val="nil"/>
          <w:right w:val="nil"/>
          <w:between w:val="nil"/>
        </w:pBdr>
        <w:tabs>
          <w:tab w:val="left" w:pos="500"/>
        </w:tabs>
        <w:spacing w:after="240" w:line="240" w:lineRule="auto"/>
        <w:ind w:left="504" w:hanging="504"/>
        <w:rPr>
          <w:color w:val="000000"/>
        </w:rPr>
      </w:pPr>
      <w:r>
        <w:rPr>
          <w:color w:val="000000"/>
        </w:rPr>
        <w:t xml:space="preserve">30. </w:t>
      </w:r>
      <w:r>
        <w:rPr>
          <w:color w:val="000000"/>
        </w:rPr>
        <w:tab/>
      </w:r>
      <w:r>
        <w:rPr>
          <w:color w:val="000000"/>
        </w:rPr>
        <w:t>J. Ruiz-</w:t>
      </w:r>
      <w:proofErr w:type="spellStart"/>
      <w:r>
        <w:rPr>
          <w:color w:val="000000"/>
        </w:rPr>
        <w:t>Orera</w:t>
      </w:r>
      <w:proofErr w:type="spellEnd"/>
      <w:r>
        <w:rPr>
          <w:color w:val="000000"/>
        </w:rPr>
        <w:t>, J. L. Villanueva-</w:t>
      </w:r>
      <w:proofErr w:type="spellStart"/>
      <w:r>
        <w:rPr>
          <w:color w:val="000000"/>
        </w:rPr>
        <w:t>Cañas</w:t>
      </w:r>
      <w:proofErr w:type="spellEnd"/>
      <w:r>
        <w:rPr>
          <w:color w:val="000000"/>
        </w:rPr>
        <w:t xml:space="preserve">, M. M. </w:t>
      </w:r>
      <w:proofErr w:type="spellStart"/>
      <w:r>
        <w:rPr>
          <w:color w:val="000000"/>
        </w:rPr>
        <w:t>Albà</w:t>
      </w:r>
      <w:proofErr w:type="spellEnd"/>
      <w:r>
        <w:rPr>
          <w:color w:val="000000"/>
        </w:rPr>
        <w:t xml:space="preserve">, Evolution of new proteins from translated </w:t>
      </w:r>
      <w:proofErr w:type="spellStart"/>
      <w:r>
        <w:rPr>
          <w:color w:val="000000"/>
        </w:rPr>
        <w:t>sORFs</w:t>
      </w:r>
      <w:proofErr w:type="spellEnd"/>
      <w:r>
        <w:rPr>
          <w:color w:val="000000"/>
        </w:rPr>
        <w:t xml:space="preserve"> in long non-coding RNAs. </w:t>
      </w:r>
      <w:r>
        <w:rPr>
          <w:i/>
          <w:color w:val="000000"/>
        </w:rPr>
        <w:t>Experimental Cell Research</w:t>
      </w:r>
      <w:r>
        <w:rPr>
          <w:color w:val="000000"/>
        </w:rPr>
        <w:t xml:space="preserve"> </w:t>
      </w:r>
      <w:r>
        <w:rPr>
          <w:b/>
          <w:color w:val="000000"/>
        </w:rPr>
        <w:t>391</w:t>
      </w:r>
      <w:r>
        <w:rPr>
          <w:color w:val="000000"/>
        </w:rPr>
        <w:t>, 111940 (2020).</w:t>
      </w:r>
    </w:p>
    <w:p w:rsidR="005C41AC" w:rsidRDefault="00000000" w14:paraId="000000B9" w14:textId="77777777">
      <w:pPr>
        <w:pBdr>
          <w:top w:val="nil"/>
          <w:left w:val="nil"/>
          <w:bottom w:val="nil"/>
          <w:right w:val="nil"/>
          <w:between w:val="nil"/>
        </w:pBdr>
        <w:tabs>
          <w:tab w:val="left" w:pos="500"/>
        </w:tabs>
        <w:spacing w:after="240" w:line="240" w:lineRule="auto"/>
        <w:ind w:left="504" w:hanging="504"/>
        <w:rPr>
          <w:color w:val="000000"/>
        </w:rPr>
      </w:pPr>
      <w:r>
        <w:rPr>
          <w:color w:val="000000"/>
        </w:rPr>
        <w:t xml:space="preserve">31. </w:t>
      </w:r>
      <w:r>
        <w:rPr>
          <w:color w:val="000000"/>
        </w:rPr>
        <w:tab/>
      </w:r>
      <w:r>
        <w:rPr>
          <w:color w:val="000000"/>
        </w:rPr>
        <w:t xml:space="preserve">A. C. </w:t>
      </w:r>
      <w:proofErr w:type="spellStart"/>
      <w:r>
        <w:rPr>
          <w:color w:val="000000"/>
        </w:rPr>
        <w:t>Vollmers</w:t>
      </w:r>
      <w:proofErr w:type="spellEnd"/>
      <w:r>
        <w:rPr>
          <w:color w:val="000000"/>
        </w:rPr>
        <w:t xml:space="preserve">, H. E. </w:t>
      </w:r>
      <w:proofErr w:type="spellStart"/>
      <w:r>
        <w:rPr>
          <w:color w:val="000000"/>
        </w:rPr>
        <w:t>Mekonen</w:t>
      </w:r>
      <w:proofErr w:type="spellEnd"/>
      <w:r>
        <w:rPr>
          <w:color w:val="000000"/>
        </w:rPr>
        <w:t xml:space="preserve">, S. Campos, S. Carpenter, C. </w:t>
      </w:r>
      <w:proofErr w:type="spellStart"/>
      <w:r>
        <w:rPr>
          <w:color w:val="000000"/>
        </w:rPr>
        <w:t>Vollmers</w:t>
      </w:r>
      <w:proofErr w:type="spellEnd"/>
      <w:r>
        <w:rPr>
          <w:color w:val="000000"/>
        </w:rPr>
        <w:t xml:space="preserve">, Generation of an isoform-level transcriptome atlas of macrophage activation. </w:t>
      </w:r>
      <w:r>
        <w:rPr>
          <w:i/>
          <w:color w:val="000000"/>
        </w:rPr>
        <w:t>Journal of Biological Chemistry</w:t>
      </w:r>
      <w:r>
        <w:rPr>
          <w:color w:val="000000"/>
        </w:rPr>
        <w:t xml:space="preserve"> </w:t>
      </w:r>
      <w:r>
        <w:rPr>
          <w:b/>
          <w:color w:val="000000"/>
        </w:rPr>
        <w:t>296</w:t>
      </w:r>
      <w:r>
        <w:rPr>
          <w:color w:val="000000"/>
        </w:rPr>
        <w:t>, 100784 (2021).</w:t>
      </w:r>
    </w:p>
    <w:p w:rsidR="005C41AC" w:rsidRDefault="00000000" w14:paraId="000000BA" w14:textId="77777777">
      <w:pPr>
        <w:pBdr>
          <w:top w:val="nil"/>
          <w:left w:val="nil"/>
          <w:bottom w:val="nil"/>
          <w:right w:val="nil"/>
          <w:between w:val="nil"/>
        </w:pBdr>
        <w:tabs>
          <w:tab w:val="left" w:pos="500"/>
        </w:tabs>
        <w:spacing w:after="240" w:line="240" w:lineRule="auto"/>
        <w:ind w:left="504" w:hanging="504"/>
        <w:rPr>
          <w:color w:val="000000"/>
        </w:rPr>
      </w:pPr>
      <w:r>
        <w:rPr>
          <w:color w:val="000000"/>
        </w:rPr>
        <w:t xml:space="preserve">32. </w:t>
      </w:r>
      <w:r>
        <w:rPr>
          <w:color w:val="000000"/>
        </w:rPr>
        <w:tab/>
      </w:r>
      <w:r>
        <w:rPr>
          <w:color w:val="000000"/>
        </w:rPr>
        <w:t xml:space="preserve">Y. Gu, Y. Mao, L. Jia, L. Dong, S.-B. Qian, Bi-directional ribosome scanning controls the stringency of start codon selection. </w:t>
      </w:r>
      <w:r>
        <w:rPr>
          <w:i/>
          <w:color w:val="000000"/>
        </w:rPr>
        <w:t xml:space="preserve">Nat </w:t>
      </w:r>
      <w:proofErr w:type="spellStart"/>
      <w:r>
        <w:rPr>
          <w:i/>
          <w:color w:val="000000"/>
        </w:rPr>
        <w:t>Commun</w:t>
      </w:r>
      <w:proofErr w:type="spellEnd"/>
      <w:r>
        <w:rPr>
          <w:color w:val="000000"/>
        </w:rPr>
        <w:t xml:space="preserve"> </w:t>
      </w:r>
      <w:r>
        <w:rPr>
          <w:b/>
          <w:color w:val="000000"/>
        </w:rPr>
        <w:t>12</w:t>
      </w:r>
      <w:r>
        <w:rPr>
          <w:color w:val="000000"/>
        </w:rPr>
        <w:t>, 6604 (2021).</w:t>
      </w:r>
    </w:p>
    <w:p w:rsidR="005C41AC" w:rsidRDefault="00000000" w14:paraId="000000BB" w14:textId="77777777">
      <w:pPr>
        <w:pBdr>
          <w:top w:val="nil"/>
          <w:left w:val="nil"/>
          <w:bottom w:val="nil"/>
          <w:right w:val="nil"/>
          <w:between w:val="nil"/>
        </w:pBdr>
        <w:tabs>
          <w:tab w:val="left" w:pos="500"/>
        </w:tabs>
        <w:spacing w:after="240" w:line="240" w:lineRule="auto"/>
        <w:ind w:left="504" w:hanging="504"/>
        <w:rPr>
          <w:color w:val="000000"/>
        </w:rPr>
      </w:pPr>
      <w:r>
        <w:rPr>
          <w:color w:val="000000"/>
        </w:rPr>
        <w:t xml:space="preserve">33. </w:t>
      </w:r>
      <w:r>
        <w:rPr>
          <w:color w:val="000000"/>
        </w:rPr>
        <w:tab/>
      </w:r>
      <w:r>
        <w:rPr>
          <w:color w:val="000000"/>
        </w:rPr>
        <w:t>T. D. Gilmore, The Rel/NF-</w:t>
      </w:r>
      <w:proofErr w:type="spellStart"/>
      <w:r>
        <w:rPr>
          <w:color w:val="000000"/>
        </w:rPr>
        <w:t>κB</w:t>
      </w:r>
      <w:proofErr w:type="spellEnd"/>
      <w:r>
        <w:rPr>
          <w:color w:val="000000"/>
        </w:rPr>
        <w:t xml:space="preserve"> signal transduction pathway: introduction. </w:t>
      </w:r>
      <w:r>
        <w:rPr>
          <w:i/>
          <w:color w:val="000000"/>
        </w:rPr>
        <w:t>Oncogene</w:t>
      </w:r>
      <w:r>
        <w:rPr>
          <w:color w:val="000000"/>
        </w:rPr>
        <w:t xml:space="preserve"> </w:t>
      </w:r>
      <w:r>
        <w:rPr>
          <w:b/>
          <w:color w:val="000000"/>
        </w:rPr>
        <w:t>18</w:t>
      </w:r>
      <w:r>
        <w:rPr>
          <w:color w:val="000000"/>
        </w:rPr>
        <w:t>, 6842–6844 (1999).</w:t>
      </w:r>
    </w:p>
    <w:p w:rsidR="005C41AC" w:rsidRDefault="00000000" w14:paraId="000000BC" w14:textId="77777777">
      <w:pPr>
        <w:pBdr>
          <w:top w:val="nil"/>
          <w:left w:val="nil"/>
          <w:bottom w:val="nil"/>
          <w:right w:val="nil"/>
          <w:between w:val="nil"/>
        </w:pBdr>
        <w:tabs>
          <w:tab w:val="left" w:pos="500"/>
        </w:tabs>
        <w:spacing w:after="240" w:line="240" w:lineRule="auto"/>
        <w:ind w:left="504" w:hanging="504"/>
        <w:rPr>
          <w:color w:val="000000"/>
        </w:rPr>
      </w:pPr>
      <w:r>
        <w:rPr>
          <w:color w:val="000000"/>
        </w:rPr>
        <w:t xml:space="preserve">34. </w:t>
      </w:r>
      <w:r>
        <w:rPr>
          <w:color w:val="000000"/>
        </w:rPr>
        <w:tab/>
      </w:r>
      <w:r>
        <w:rPr>
          <w:color w:val="000000"/>
        </w:rPr>
        <w:t xml:space="preserve">M. Neumann, M. Naumann, Beyond </w:t>
      </w:r>
      <w:proofErr w:type="spellStart"/>
      <w:r>
        <w:rPr>
          <w:color w:val="000000"/>
        </w:rPr>
        <w:t>IκBs</w:t>
      </w:r>
      <w:proofErr w:type="spellEnd"/>
      <w:r>
        <w:rPr>
          <w:color w:val="000000"/>
        </w:rPr>
        <w:t>: alternative regulation of NF</w:t>
      </w:r>
      <w:r>
        <w:rPr>
          <w:rFonts w:ascii="Cambria Math" w:hAnsi="Cambria Math" w:eastAsia="Cambria Math" w:cs="Cambria Math"/>
          <w:color w:val="000000"/>
        </w:rPr>
        <w:t>‐</w:t>
      </w:r>
      <w:r>
        <w:rPr>
          <w:color w:val="000000"/>
        </w:rPr>
        <w:t xml:space="preserve">KB activity. </w:t>
      </w:r>
      <w:r>
        <w:rPr>
          <w:i/>
          <w:color w:val="000000"/>
        </w:rPr>
        <w:t>FASEB j.</w:t>
      </w:r>
      <w:r>
        <w:rPr>
          <w:color w:val="000000"/>
        </w:rPr>
        <w:t xml:space="preserve"> </w:t>
      </w:r>
      <w:r>
        <w:rPr>
          <w:b/>
          <w:color w:val="000000"/>
        </w:rPr>
        <w:t>21</w:t>
      </w:r>
      <w:r>
        <w:rPr>
          <w:color w:val="000000"/>
        </w:rPr>
        <w:t>, 2642–2654 (2007).</w:t>
      </w:r>
    </w:p>
    <w:p w:rsidR="005C41AC" w:rsidRDefault="00000000" w14:paraId="000000BD" w14:textId="77777777">
      <w:pPr>
        <w:pBdr>
          <w:top w:val="nil"/>
          <w:left w:val="nil"/>
          <w:bottom w:val="nil"/>
          <w:right w:val="nil"/>
          <w:between w:val="nil"/>
        </w:pBdr>
        <w:tabs>
          <w:tab w:val="left" w:pos="500"/>
        </w:tabs>
        <w:spacing w:after="240" w:line="240" w:lineRule="auto"/>
        <w:ind w:left="504" w:hanging="504"/>
        <w:rPr>
          <w:color w:val="000000"/>
        </w:rPr>
      </w:pPr>
      <w:r>
        <w:rPr>
          <w:color w:val="000000"/>
        </w:rPr>
        <w:t xml:space="preserve">35. </w:t>
      </w:r>
      <w:r>
        <w:rPr>
          <w:color w:val="000000"/>
        </w:rPr>
        <w:tab/>
      </w:r>
      <w:r>
        <w:rPr>
          <w:color w:val="000000"/>
        </w:rPr>
        <w:t xml:space="preserve">I. M. Verma, Nuclear factor (NF)- B proteins: therapeutic targets. </w:t>
      </w:r>
      <w:r>
        <w:rPr>
          <w:i/>
          <w:color w:val="000000"/>
        </w:rPr>
        <w:t>Annals of the Rheumatic Diseases</w:t>
      </w:r>
      <w:r>
        <w:rPr>
          <w:color w:val="000000"/>
        </w:rPr>
        <w:t xml:space="preserve"> </w:t>
      </w:r>
      <w:r>
        <w:rPr>
          <w:b/>
          <w:color w:val="000000"/>
        </w:rPr>
        <w:t>63</w:t>
      </w:r>
      <w:r>
        <w:rPr>
          <w:color w:val="000000"/>
        </w:rPr>
        <w:t>, ii57–ii61 (2004).</w:t>
      </w:r>
    </w:p>
    <w:p w:rsidR="005C41AC" w:rsidRDefault="00000000" w14:paraId="000000BE" w14:textId="77777777">
      <w:pPr>
        <w:pBdr>
          <w:top w:val="nil"/>
          <w:left w:val="nil"/>
          <w:bottom w:val="nil"/>
          <w:right w:val="nil"/>
          <w:between w:val="nil"/>
        </w:pBdr>
        <w:tabs>
          <w:tab w:val="left" w:pos="500"/>
        </w:tabs>
        <w:spacing w:after="240" w:line="240" w:lineRule="auto"/>
        <w:ind w:left="504" w:hanging="504"/>
        <w:rPr>
          <w:color w:val="000000"/>
        </w:rPr>
      </w:pPr>
      <w:r>
        <w:rPr>
          <w:color w:val="000000"/>
        </w:rPr>
        <w:t xml:space="preserve">36. </w:t>
      </w:r>
      <w:r>
        <w:rPr>
          <w:color w:val="000000"/>
        </w:rPr>
        <w:tab/>
      </w:r>
      <w:r>
        <w:rPr>
          <w:color w:val="000000"/>
        </w:rPr>
        <w:t xml:space="preserve">J.-H. Chen, </w:t>
      </w:r>
      <w:r>
        <w:rPr>
          <w:i/>
          <w:color w:val="000000"/>
        </w:rPr>
        <w:t>et al.</w:t>
      </w:r>
      <w:r>
        <w:rPr>
          <w:color w:val="000000"/>
        </w:rPr>
        <w:t xml:space="preserve">, Systemic immune-inflammation index for predicting prognosis of colorectal cancer. </w:t>
      </w:r>
      <w:r>
        <w:rPr>
          <w:i/>
          <w:color w:val="000000"/>
        </w:rPr>
        <w:t>WJG</w:t>
      </w:r>
      <w:r>
        <w:rPr>
          <w:color w:val="000000"/>
        </w:rPr>
        <w:t xml:space="preserve"> </w:t>
      </w:r>
      <w:r>
        <w:rPr>
          <w:b/>
          <w:color w:val="000000"/>
        </w:rPr>
        <w:t>23</w:t>
      </w:r>
      <w:r>
        <w:rPr>
          <w:color w:val="000000"/>
        </w:rPr>
        <w:t>, 6261 (2017).</w:t>
      </w:r>
    </w:p>
    <w:p w:rsidR="005C41AC" w:rsidRDefault="00000000" w14:paraId="000000BF" w14:textId="77777777">
      <w:pPr>
        <w:pBdr>
          <w:top w:val="nil"/>
          <w:left w:val="nil"/>
          <w:bottom w:val="nil"/>
          <w:right w:val="nil"/>
          <w:between w:val="nil"/>
        </w:pBdr>
        <w:tabs>
          <w:tab w:val="left" w:pos="500"/>
        </w:tabs>
        <w:spacing w:after="240" w:line="240" w:lineRule="auto"/>
        <w:ind w:left="504" w:hanging="504"/>
        <w:rPr>
          <w:color w:val="000000"/>
        </w:rPr>
      </w:pPr>
      <w:r>
        <w:rPr>
          <w:color w:val="000000"/>
        </w:rPr>
        <w:t xml:space="preserve">37. </w:t>
      </w:r>
      <w:r>
        <w:rPr>
          <w:color w:val="000000"/>
        </w:rPr>
        <w:tab/>
      </w:r>
      <w:r>
        <w:rPr>
          <w:color w:val="000000"/>
        </w:rPr>
        <w:t xml:space="preserve">N. Gil, I. </w:t>
      </w:r>
      <w:proofErr w:type="spellStart"/>
      <w:r>
        <w:rPr>
          <w:color w:val="000000"/>
        </w:rPr>
        <w:t>Ulitsky</w:t>
      </w:r>
      <w:proofErr w:type="spellEnd"/>
      <w:r>
        <w:rPr>
          <w:color w:val="000000"/>
        </w:rPr>
        <w:t xml:space="preserve">, Regulation of gene expression by </w:t>
      </w:r>
      <w:proofErr w:type="gramStart"/>
      <w:r>
        <w:rPr>
          <w:color w:val="000000"/>
        </w:rPr>
        <w:t>cis-acting</w:t>
      </w:r>
      <w:proofErr w:type="gramEnd"/>
      <w:r>
        <w:rPr>
          <w:color w:val="000000"/>
        </w:rPr>
        <w:t xml:space="preserve"> long non-coding RNAs. </w:t>
      </w:r>
      <w:r>
        <w:rPr>
          <w:i/>
          <w:color w:val="000000"/>
        </w:rPr>
        <w:t>Nat Rev Genet</w:t>
      </w:r>
      <w:r>
        <w:rPr>
          <w:color w:val="000000"/>
        </w:rPr>
        <w:t xml:space="preserve"> </w:t>
      </w:r>
      <w:r>
        <w:rPr>
          <w:b/>
          <w:color w:val="000000"/>
        </w:rPr>
        <w:t>21</w:t>
      </w:r>
      <w:r>
        <w:rPr>
          <w:color w:val="000000"/>
        </w:rPr>
        <w:t>, 102–117 (2020).</w:t>
      </w:r>
    </w:p>
    <w:p w:rsidR="005C41AC" w:rsidRDefault="00000000" w14:paraId="000000C0" w14:textId="77777777">
      <w:pPr>
        <w:pBdr>
          <w:top w:val="nil"/>
          <w:left w:val="nil"/>
          <w:bottom w:val="nil"/>
          <w:right w:val="nil"/>
          <w:between w:val="nil"/>
        </w:pBdr>
        <w:tabs>
          <w:tab w:val="left" w:pos="500"/>
        </w:tabs>
        <w:spacing w:after="240" w:line="240" w:lineRule="auto"/>
        <w:ind w:left="504" w:hanging="504"/>
        <w:rPr>
          <w:color w:val="000000"/>
        </w:rPr>
      </w:pPr>
      <w:r>
        <w:rPr>
          <w:color w:val="000000"/>
        </w:rPr>
        <w:t xml:space="preserve">38. </w:t>
      </w:r>
      <w:r>
        <w:rPr>
          <w:color w:val="000000"/>
        </w:rPr>
        <w:tab/>
      </w:r>
      <w:r>
        <w:rPr>
          <w:color w:val="000000"/>
        </w:rPr>
        <w:t xml:space="preserve">N. </w:t>
      </w:r>
      <w:proofErr w:type="spellStart"/>
      <w:r>
        <w:rPr>
          <w:color w:val="000000"/>
        </w:rPr>
        <w:t>Bonadies</w:t>
      </w:r>
      <w:proofErr w:type="spellEnd"/>
      <w:r>
        <w:rPr>
          <w:color w:val="000000"/>
        </w:rPr>
        <w:t xml:space="preserve">, </w:t>
      </w:r>
      <w:r>
        <w:rPr>
          <w:i/>
          <w:color w:val="000000"/>
        </w:rPr>
        <w:t>et al.</w:t>
      </w:r>
      <w:r>
        <w:rPr>
          <w:color w:val="000000"/>
        </w:rPr>
        <w:t>, PU.1 is regulated by NF-</w:t>
      </w:r>
      <w:proofErr w:type="spellStart"/>
      <w:r>
        <w:rPr>
          <w:color w:val="000000"/>
        </w:rPr>
        <w:t>κB</w:t>
      </w:r>
      <w:proofErr w:type="spellEnd"/>
      <w:r>
        <w:rPr>
          <w:color w:val="000000"/>
        </w:rPr>
        <w:t xml:space="preserve"> through a novel binding site in a 17 kb upstream enhancer element. </w:t>
      </w:r>
      <w:r>
        <w:rPr>
          <w:i/>
          <w:color w:val="000000"/>
        </w:rPr>
        <w:t>Oncogene</w:t>
      </w:r>
      <w:r>
        <w:rPr>
          <w:color w:val="000000"/>
        </w:rPr>
        <w:t xml:space="preserve"> </w:t>
      </w:r>
      <w:r>
        <w:rPr>
          <w:b/>
          <w:color w:val="000000"/>
        </w:rPr>
        <w:t>29</w:t>
      </w:r>
      <w:r>
        <w:rPr>
          <w:color w:val="000000"/>
        </w:rPr>
        <w:t>, 1062–1072 (2010).</w:t>
      </w:r>
    </w:p>
    <w:p w:rsidR="005C41AC" w:rsidRDefault="00000000" w14:paraId="000000C1" w14:textId="77777777">
      <w:pPr>
        <w:pBdr>
          <w:top w:val="nil"/>
          <w:left w:val="nil"/>
          <w:bottom w:val="nil"/>
          <w:right w:val="nil"/>
          <w:between w:val="nil"/>
        </w:pBdr>
        <w:tabs>
          <w:tab w:val="left" w:pos="500"/>
        </w:tabs>
        <w:spacing w:after="240" w:line="240" w:lineRule="auto"/>
        <w:ind w:left="504" w:hanging="504"/>
        <w:rPr>
          <w:color w:val="000000"/>
        </w:rPr>
      </w:pPr>
      <w:r>
        <w:rPr>
          <w:color w:val="000000"/>
        </w:rPr>
        <w:t xml:space="preserve">39. </w:t>
      </w:r>
      <w:r>
        <w:rPr>
          <w:color w:val="000000"/>
        </w:rPr>
        <w:tab/>
      </w:r>
      <w:r>
        <w:rPr>
          <w:color w:val="000000"/>
        </w:rPr>
        <w:t xml:space="preserve">M. </w:t>
      </w:r>
      <w:proofErr w:type="spellStart"/>
      <w:r>
        <w:rPr>
          <w:color w:val="000000"/>
        </w:rPr>
        <w:t>Leddin</w:t>
      </w:r>
      <w:proofErr w:type="spellEnd"/>
      <w:r>
        <w:rPr>
          <w:color w:val="000000"/>
        </w:rPr>
        <w:t xml:space="preserve">, </w:t>
      </w:r>
      <w:r>
        <w:rPr>
          <w:i/>
          <w:color w:val="000000"/>
        </w:rPr>
        <w:t>et al.</w:t>
      </w:r>
      <w:r>
        <w:rPr>
          <w:color w:val="000000"/>
        </w:rPr>
        <w:t xml:space="preserve">, Two distinct auto-regulatory loops operate at the PU.1 locus in B cells and myeloid cells. </w:t>
      </w:r>
      <w:r>
        <w:rPr>
          <w:i/>
          <w:color w:val="000000"/>
        </w:rPr>
        <w:t>Blood</w:t>
      </w:r>
      <w:r>
        <w:rPr>
          <w:color w:val="000000"/>
        </w:rPr>
        <w:t xml:space="preserve"> </w:t>
      </w:r>
      <w:r>
        <w:rPr>
          <w:b/>
          <w:color w:val="000000"/>
        </w:rPr>
        <w:t>117</w:t>
      </w:r>
      <w:r>
        <w:rPr>
          <w:color w:val="000000"/>
        </w:rPr>
        <w:t>, 2827–2838 (2011).</w:t>
      </w:r>
    </w:p>
    <w:p w:rsidR="005C41AC" w:rsidRDefault="00000000" w14:paraId="000000C2" w14:textId="77777777">
      <w:pPr>
        <w:pBdr>
          <w:top w:val="nil"/>
          <w:left w:val="nil"/>
          <w:bottom w:val="nil"/>
          <w:right w:val="nil"/>
          <w:between w:val="nil"/>
        </w:pBdr>
        <w:tabs>
          <w:tab w:val="left" w:pos="500"/>
        </w:tabs>
        <w:spacing w:after="240" w:line="240" w:lineRule="auto"/>
        <w:ind w:left="504" w:hanging="504"/>
        <w:rPr>
          <w:color w:val="000000"/>
        </w:rPr>
      </w:pPr>
      <w:r>
        <w:rPr>
          <w:color w:val="000000"/>
        </w:rPr>
        <w:t xml:space="preserve">40. </w:t>
      </w:r>
      <w:r>
        <w:rPr>
          <w:color w:val="000000"/>
        </w:rPr>
        <w:tab/>
      </w:r>
      <w:r>
        <w:rPr>
          <w:color w:val="000000"/>
        </w:rPr>
        <w:t xml:space="preserve">Y. Li, </w:t>
      </w:r>
      <w:r>
        <w:rPr>
          <w:i/>
          <w:color w:val="000000"/>
        </w:rPr>
        <w:t>et al.</w:t>
      </w:r>
      <w:r>
        <w:rPr>
          <w:color w:val="000000"/>
        </w:rPr>
        <w:t xml:space="preserve">, Regulation of the PU.1 gene by distal elements. </w:t>
      </w:r>
      <w:r>
        <w:rPr>
          <w:i/>
          <w:color w:val="000000"/>
        </w:rPr>
        <w:t>Blood</w:t>
      </w:r>
      <w:r>
        <w:rPr>
          <w:color w:val="000000"/>
        </w:rPr>
        <w:t xml:space="preserve"> </w:t>
      </w:r>
      <w:r>
        <w:rPr>
          <w:b/>
          <w:color w:val="000000"/>
        </w:rPr>
        <w:t>98</w:t>
      </w:r>
      <w:r>
        <w:rPr>
          <w:color w:val="000000"/>
        </w:rPr>
        <w:t>, 2958–2965 (2001).</w:t>
      </w:r>
    </w:p>
    <w:p w:rsidR="005C41AC" w:rsidRDefault="00000000" w14:paraId="000000C3" w14:textId="77777777">
      <w:pPr>
        <w:pBdr>
          <w:top w:val="nil"/>
          <w:left w:val="nil"/>
          <w:bottom w:val="nil"/>
          <w:right w:val="nil"/>
          <w:between w:val="nil"/>
        </w:pBdr>
        <w:tabs>
          <w:tab w:val="left" w:pos="500"/>
        </w:tabs>
        <w:spacing w:after="240" w:line="240" w:lineRule="auto"/>
        <w:ind w:left="504" w:hanging="504"/>
        <w:rPr>
          <w:color w:val="000000"/>
        </w:rPr>
      </w:pPr>
      <w:r>
        <w:rPr>
          <w:color w:val="000000"/>
        </w:rPr>
        <w:t xml:space="preserve">41. </w:t>
      </w:r>
      <w:r>
        <w:rPr>
          <w:color w:val="000000"/>
        </w:rPr>
        <w:tab/>
      </w:r>
      <w:r>
        <w:rPr>
          <w:color w:val="000000"/>
        </w:rPr>
        <w:t xml:space="preserve">Y. </w:t>
      </w:r>
      <w:proofErr w:type="spellStart"/>
      <w:r>
        <w:rPr>
          <w:color w:val="000000"/>
        </w:rPr>
        <w:t>Okuno</w:t>
      </w:r>
      <w:proofErr w:type="spellEnd"/>
      <w:r>
        <w:rPr>
          <w:color w:val="000000"/>
        </w:rPr>
        <w:t xml:space="preserve">, </w:t>
      </w:r>
      <w:r>
        <w:rPr>
          <w:i/>
          <w:color w:val="000000"/>
        </w:rPr>
        <w:t>et al.</w:t>
      </w:r>
      <w:r>
        <w:rPr>
          <w:color w:val="000000"/>
        </w:rPr>
        <w:t xml:space="preserve">, Potential Autoregulation of Transcription Factor PU.1 by an Upstream Regulatory Element. </w:t>
      </w:r>
      <w:r>
        <w:rPr>
          <w:i/>
          <w:color w:val="000000"/>
        </w:rPr>
        <w:t>Molecular and Cellular Biology</w:t>
      </w:r>
      <w:r>
        <w:rPr>
          <w:color w:val="000000"/>
        </w:rPr>
        <w:t xml:space="preserve"> </w:t>
      </w:r>
      <w:r>
        <w:rPr>
          <w:b/>
          <w:color w:val="000000"/>
        </w:rPr>
        <w:t>25</w:t>
      </w:r>
      <w:r>
        <w:rPr>
          <w:color w:val="000000"/>
        </w:rPr>
        <w:t>, 2832–2845 (2005).</w:t>
      </w:r>
    </w:p>
    <w:p w:rsidR="005C41AC" w:rsidRDefault="00000000" w14:paraId="000000C4" w14:textId="77777777">
      <w:pPr>
        <w:pBdr>
          <w:top w:val="nil"/>
          <w:left w:val="nil"/>
          <w:bottom w:val="nil"/>
          <w:right w:val="nil"/>
          <w:between w:val="nil"/>
        </w:pBdr>
        <w:tabs>
          <w:tab w:val="left" w:pos="500"/>
        </w:tabs>
        <w:spacing w:after="240" w:line="240" w:lineRule="auto"/>
        <w:ind w:left="504" w:hanging="504"/>
        <w:rPr>
          <w:color w:val="000000"/>
        </w:rPr>
      </w:pPr>
      <w:r>
        <w:rPr>
          <w:color w:val="000000"/>
        </w:rPr>
        <w:t xml:space="preserve">42. </w:t>
      </w:r>
      <w:r>
        <w:rPr>
          <w:color w:val="000000"/>
        </w:rPr>
        <w:tab/>
      </w:r>
      <w:r>
        <w:rPr>
          <w:color w:val="000000"/>
        </w:rPr>
        <w:t xml:space="preserve">M. Bulger, M. </w:t>
      </w:r>
      <w:proofErr w:type="spellStart"/>
      <w:r>
        <w:rPr>
          <w:color w:val="000000"/>
        </w:rPr>
        <w:t>Groudine</w:t>
      </w:r>
      <w:proofErr w:type="spellEnd"/>
      <w:r>
        <w:rPr>
          <w:color w:val="000000"/>
        </w:rPr>
        <w:t xml:space="preserve">, Enhancers: The abundance and function of regulatory sequences beyond promoters. </w:t>
      </w:r>
      <w:r>
        <w:rPr>
          <w:i/>
          <w:color w:val="000000"/>
        </w:rPr>
        <w:t>Developmental Biology</w:t>
      </w:r>
      <w:r>
        <w:rPr>
          <w:color w:val="000000"/>
        </w:rPr>
        <w:t xml:space="preserve"> </w:t>
      </w:r>
      <w:r>
        <w:rPr>
          <w:b/>
          <w:color w:val="000000"/>
        </w:rPr>
        <w:t>339</w:t>
      </w:r>
      <w:r>
        <w:rPr>
          <w:color w:val="000000"/>
        </w:rPr>
        <w:t>, 250–257 (2010).</w:t>
      </w:r>
    </w:p>
    <w:p w:rsidR="005C41AC" w:rsidRDefault="00000000" w14:paraId="000000C5" w14:textId="77777777">
      <w:pPr>
        <w:pBdr>
          <w:top w:val="nil"/>
          <w:left w:val="nil"/>
          <w:bottom w:val="nil"/>
          <w:right w:val="nil"/>
          <w:between w:val="nil"/>
        </w:pBdr>
        <w:tabs>
          <w:tab w:val="left" w:pos="500"/>
        </w:tabs>
        <w:spacing w:after="240" w:line="240" w:lineRule="auto"/>
        <w:ind w:left="504" w:hanging="504"/>
        <w:rPr>
          <w:color w:val="000000"/>
        </w:rPr>
      </w:pPr>
      <w:r>
        <w:rPr>
          <w:color w:val="000000"/>
        </w:rPr>
        <w:t xml:space="preserve">43. </w:t>
      </w:r>
      <w:r>
        <w:rPr>
          <w:color w:val="000000"/>
        </w:rPr>
        <w:tab/>
      </w:r>
      <w:r>
        <w:rPr>
          <w:color w:val="000000"/>
        </w:rPr>
        <w:t xml:space="preserve">F. Spitz, E. E. M. Furlong, Transcription factors: from enhancer binding to developmental control. </w:t>
      </w:r>
      <w:r>
        <w:rPr>
          <w:i/>
          <w:color w:val="000000"/>
        </w:rPr>
        <w:t>Nat Rev Genet</w:t>
      </w:r>
      <w:r>
        <w:rPr>
          <w:color w:val="000000"/>
        </w:rPr>
        <w:t xml:space="preserve"> </w:t>
      </w:r>
      <w:r>
        <w:rPr>
          <w:b/>
          <w:color w:val="000000"/>
        </w:rPr>
        <w:t>13</w:t>
      </w:r>
      <w:r>
        <w:rPr>
          <w:color w:val="000000"/>
        </w:rPr>
        <w:t>, 613–626 (2012).</w:t>
      </w:r>
    </w:p>
    <w:p w:rsidR="005C41AC" w:rsidRDefault="00000000" w14:paraId="000000C6" w14:textId="77777777">
      <w:pPr>
        <w:pBdr>
          <w:top w:val="nil"/>
          <w:left w:val="nil"/>
          <w:bottom w:val="nil"/>
          <w:right w:val="nil"/>
          <w:between w:val="nil"/>
        </w:pBdr>
        <w:tabs>
          <w:tab w:val="left" w:pos="500"/>
        </w:tabs>
        <w:spacing w:after="240" w:line="240" w:lineRule="auto"/>
        <w:ind w:left="504" w:hanging="504"/>
        <w:rPr>
          <w:color w:val="000000"/>
        </w:rPr>
      </w:pPr>
      <w:r>
        <w:rPr>
          <w:color w:val="000000"/>
        </w:rPr>
        <w:t xml:space="preserve">44. </w:t>
      </w:r>
      <w:r>
        <w:rPr>
          <w:color w:val="000000"/>
        </w:rPr>
        <w:tab/>
      </w:r>
      <w:r>
        <w:rPr>
          <w:color w:val="000000"/>
        </w:rPr>
        <w:t xml:space="preserve">J.-P. </w:t>
      </w:r>
      <w:proofErr w:type="spellStart"/>
      <w:r>
        <w:rPr>
          <w:color w:val="000000"/>
        </w:rPr>
        <w:t>Couso</w:t>
      </w:r>
      <w:proofErr w:type="spellEnd"/>
      <w:r>
        <w:rPr>
          <w:color w:val="000000"/>
        </w:rPr>
        <w:t xml:space="preserve">, P. </w:t>
      </w:r>
      <w:proofErr w:type="spellStart"/>
      <w:r>
        <w:rPr>
          <w:color w:val="000000"/>
        </w:rPr>
        <w:t>Patraquim</w:t>
      </w:r>
      <w:proofErr w:type="spellEnd"/>
      <w:r>
        <w:rPr>
          <w:color w:val="000000"/>
        </w:rPr>
        <w:t xml:space="preserve">, Classification and function of small open reading frames. </w:t>
      </w:r>
      <w:r>
        <w:rPr>
          <w:i/>
          <w:color w:val="000000"/>
        </w:rPr>
        <w:t>Nat Rev Mol Cell Biol</w:t>
      </w:r>
      <w:r>
        <w:rPr>
          <w:color w:val="000000"/>
        </w:rPr>
        <w:t xml:space="preserve"> </w:t>
      </w:r>
      <w:r>
        <w:rPr>
          <w:b/>
          <w:color w:val="000000"/>
        </w:rPr>
        <w:t>18</w:t>
      </w:r>
      <w:r>
        <w:rPr>
          <w:color w:val="000000"/>
        </w:rPr>
        <w:t>, 575–589 (2017).</w:t>
      </w:r>
    </w:p>
    <w:p w:rsidR="005C41AC" w:rsidRDefault="00000000" w14:paraId="000000C7" w14:textId="77777777">
      <w:pPr>
        <w:pBdr>
          <w:top w:val="nil"/>
          <w:left w:val="nil"/>
          <w:bottom w:val="nil"/>
          <w:right w:val="nil"/>
          <w:between w:val="nil"/>
        </w:pBdr>
        <w:tabs>
          <w:tab w:val="left" w:pos="500"/>
        </w:tabs>
        <w:spacing w:after="240" w:line="240" w:lineRule="auto"/>
        <w:ind w:left="504" w:hanging="504"/>
        <w:rPr>
          <w:color w:val="000000"/>
        </w:rPr>
      </w:pPr>
      <w:r>
        <w:rPr>
          <w:color w:val="000000"/>
        </w:rPr>
        <w:t xml:space="preserve">45. </w:t>
      </w:r>
      <w:r>
        <w:rPr>
          <w:color w:val="000000"/>
        </w:rPr>
        <w:tab/>
      </w:r>
      <w:r>
        <w:rPr>
          <w:color w:val="000000"/>
        </w:rPr>
        <w:t xml:space="preserve">R. Jackson, </w:t>
      </w:r>
      <w:r>
        <w:rPr>
          <w:i/>
          <w:color w:val="000000"/>
        </w:rPr>
        <w:t>et al.</w:t>
      </w:r>
      <w:r>
        <w:rPr>
          <w:color w:val="000000"/>
        </w:rPr>
        <w:t xml:space="preserve">, The translation of non-canonical open reading frames controls mucosal immunity. </w:t>
      </w:r>
      <w:r>
        <w:rPr>
          <w:i/>
          <w:color w:val="000000"/>
        </w:rPr>
        <w:t>Nature</w:t>
      </w:r>
      <w:r>
        <w:rPr>
          <w:color w:val="000000"/>
        </w:rPr>
        <w:t xml:space="preserve"> </w:t>
      </w:r>
      <w:r>
        <w:rPr>
          <w:b/>
          <w:color w:val="000000"/>
        </w:rPr>
        <w:t>564</w:t>
      </w:r>
      <w:r>
        <w:rPr>
          <w:color w:val="000000"/>
        </w:rPr>
        <w:t>, 434–438 (2018).</w:t>
      </w:r>
    </w:p>
    <w:p w:rsidR="005C41AC" w:rsidRDefault="00000000" w14:paraId="000000C8" w14:textId="77777777">
      <w:pPr>
        <w:pBdr>
          <w:top w:val="nil"/>
          <w:left w:val="nil"/>
          <w:bottom w:val="nil"/>
          <w:right w:val="nil"/>
          <w:between w:val="nil"/>
        </w:pBdr>
        <w:tabs>
          <w:tab w:val="left" w:pos="500"/>
        </w:tabs>
        <w:spacing w:after="240" w:line="240" w:lineRule="auto"/>
        <w:ind w:left="504" w:hanging="504"/>
        <w:rPr>
          <w:color w:val="000000"/>
        </w:rPr>
      </w:pPr>
      <w:r>
        <w:rPr>
          <w:color w:val="000000"/>
        </w:rPr>
        <w:t xml:space="preserve">46. </w:t>
      </w:r>
      <w:r>
        <w:rPr>
          <w:color w:val="000000"/>
        </w:rPr>
        <w:tab/>
      </w:r>
      <w:r>
        <w:rPr>
          <w:color w:val="000000"/>
        </w:rPr>
        <w:t xml:space="preserve">Z. Ji, R. Song, A. Regev, K. </w:t>
      </w:r>
      <w:proofErr w:type="spellStart"/>
      <w:r>
        <w:rPr>
          <w:color w:val="000000"/>
        </w:rPr>
        <w:t>Struhl</w:t>
      </w:r>
      <w:proofErr w:type="spellEnd"/>
      <w:r>
        <w:rPr>
          <w:color w:val="000000"/>
        </w:rPr>
        <w:t xml:space="preserve">, </w:t>
      </w:r>
      <w:proofErr w:type="gramStart"/>
      <w:r>
        <w:rPr>
          <w:color w:val="000000"/>
        </w:rPr>
        <w:t>Many</w:t>
      </w:r>
      <w:proofErr w:type="gramEnd"/>
      <w:r>
        <w:rPr>
          <w:color w:val="000000"/>
        </w:rPr>
        <w:t xml:space="preserve"> </w:t>
      </w:r>
      <w:proofErr w:type="spellStart"/>
      <w:r>
        <w:rPr>
          <w:color w:val="000000"/>
        </w:rPr>
        <w:t>lncRNAs</w:t>
      </w:r>
      <w:proofErr w:type="spellEnd"/>
      <w:r>
        <w:rPr>
          <w:color w:val="000000"/>
        </w:rPr>
        <w:t xml:space="preserve">, 5’UTRs, and pseudogenes are translated and some are likely to express functional proteins. </w:t>
      </w:r>
      <w:proofErr w:type="spellStart"/>
      <w:r>
        <w:rPr>
          <w:i/>
          <w:color w:val="000000"/>
        </w:rPr>
        <w:t>eLife</w:t>
      </w:r>
      <w:proofErr w:type="spellEnd"/>
      <w:r>
        <w:rPr>
          <w:color w:val="000000"/>
        </w:rPr>
        <w:t xml:space="preserve"> </w:t>
      </w:r>
      <w:r>
        <w:rPr>
          <w:b/>
          <w:color w:val="000000"/>
        </w:rPr>
        <w:t>4</w:t>
      </w:r>
      <w:r>
        <w:rPr>
          <w:color w:val="000000"/>
        </w:rPr>
        <w:t>, e08890 (2015).</w:t>
      </w:r>
    </w:p>
    <w:p w:rsidR="005C41AC" w:rsidRDefault="00000000" w14:paraId="000000C9" w14:textId="77777777">
      <w:pPr>
        <w:pBdr>
          <w:top w:val="nil"/>
          <w:left w:val="nil"/>
          <w:bottom w:val="nil"/>
          <w:right w:val="nil"/>
          <w:between w:val="nil"/>
        </w:pBdr>
        <w:tabs>
          <w:tab w:val="left" w:pos="500"/>
        </w:tabs>
        <w:spacing w:after="240" w:line="240" w:lineRule="auto"/>
        <w:ind w:left="504" w:hanging="504"/>
        <w:rPr>
          <w:color w:val="000000"/>
        </w:rPr>
      </w:pPr>
      <w:r>
        <w:rPr>
          <w:color w:val="000000"/>
        </w:rPr>
        <w:t xml:space="preserve">47. </w:t>
      </w:r>
      <w:r>
        <w:rPr>
          <w:color w:val="000000"/>
        </w:rPr>
        <w:tab/>
      </w:r>
      <w:r>
        <w:rPr>
          <w:color w:val="000000"/>
        </w:rPr>
        <w:t xml:space="preserve">X. Yang, M. Bam, W. Becker, P. S. </w:t>
      </w:r>
      <w:proofErr w:type="spellStart"/>
      <w:r>
        <w:rPr>
          <w:color w:val="000000"/>
        </w:rPr>
        <w:t>Nagarkatti</w:t>
      </w:r>
      <w:proofErr w:type="spellEnd"/>
      <w:r>
        <w:rPr>
          <w:color w:val="000000"/>
        </w:rPr>
        <w:t xml:space="preserve">, M. </w:t>
      </w:r>
      <w:proofErr w:type="spellStart"/>
      <w:r>
        <w:rPr>
          <w:color w:val="000000"/>
        </w:rPr>
        <w:t>Nagarkatti</w:t>
      </w:r>
      <w:proofErr w:type="spellEnd"/>
      <w:r>
        <w:rPr>
          <w:color w:val="000000"/>
        </w:rPr>
        <w:t xml:space="preserve">, Long Noncoding RNA AW112010 Promotes the Differentiation of Inflammatory T Cells by Suppressing IL-10 Expression through Histone Demethylation. </w:t>
      </w:r>
      <w:r>
        <w:rPr>
          <w:i/>
          <w:color w:val="000000"/>
        </w:rPr>
        <w:t>The Journal of Immunology</w:t>
      </w:r>
      <w:r>
        <w:rPr>
          <w:color w:val="000000"/>
        </w:rPr>
        <w:t xml:space="preserve"> </w:t>
      </w:r>
      <w:r>
        <w:rPr>
          <w:b/>
          <w:color w:val="000000"/>
        </w:rPr>
        <w:t>205</w:t>
      </w:r>
      <w:r>
        <w:rPr>
          <w:color w:val="000000"/>
        </w:rPr>
        <w:t>, 987–993 (2020).</w:t>
      </w:r>
    </w:p>
    <w:p w:rsidR="005C41AC" w:rsidRDefault="00000000" w14:paraId="000000CA" w14:textId="77777777">
      <w:pPr>
        <w:pBdr>
          <w:top w:val="nil"/>
          <w:left w:val="nil"/>
          <w:bottom w:val="nil"/>
          <w:right w:val="nil"/>
          <w:between w:val="nil"/>
        </w:pBdr>
        <w:tabs>
          <w:tab w:val="left" w:pos="500"/>
        </w:tabs>
        <w:spacing w:after="240" w:line="240" w:lineRule="auto"/>
        <w:ind w:left="504" w:hanging="504"/>
        <w:rPr>
          <w:color w:val="000000"/>
        </w:rPr>
      </w:pPr>
      <w:r>
        <w:rPr>
          <w:color w:val="000000"/>
        </w:rPr>
        <w:t xml:space="preserve">48. </w:t>
      </w:r>
      <w:r>
        <w:rPr>
          <w:color w:val="000000"/>
        </w:rPr>
        <w:tab/>
      </w:r>
      <w:r>
        <w:rPr>
          <w:color w:val="000000"/>
        </w:rPr>
        <w:t xml:space="preserve">S. Covarrubias, </w:t>
      </w:r>
      <w:r>
        <w:rPr>
          <w:i/>
          <w:color w:val="000000"/>
        </w:rPr>
        <w:t>et al.</w:t>
      </w:r>
      <w:r>
        <w:rPr>
          <w:color w:val="000000"/>
        </w:rPr>
        <w:t xml:space="preserve">, High-Throughput CRISPR Screening Identifies Genes Involved in Macrophage Viability and Inflammatory Pathways. </w:t>
      </w:r>
      <w:r>
        <w:rPr>
          <w:i/>
          <w:color w:val="000000"/>
        </w:rPr>
        <w:t>Cell Reports</w:t>
      </w:r>
      <w:r>
        <w:rPr>
          <w:color w:val="000000"/>
        </w:rPr>
        <w:t xml:space="preserve"> </w:t>
      </w:r>
      <w:r>
        <w:rPr>
          <w:b/>
          <w:color w:val="000000"/>
        </w:rPr>
        <w:t>33</w:t>
      </w:r>
      <w:r>
        <w:rPr>
          <w:color w:val="000000"/>
        </w:rPr>
        <w:t>, 108541 (2020).</w:t>
      </w:r>
    </w:p>
    <w:p w:rsidR="005C41AC" w:rsidRDefault="00000000" w14:paraId="000000CB" w14:textId="77777777">
      <w:pPr>
        <w:pBdr>
          <w:top w:val="nil"/>
          <w:left w:val="nil"/>
          <w:bottom w:val="nil"/>
          <w:right w:val="nil"/>
          <w:between w:val="nil"/>
        </w:pBdr>
        <w:tabs>
          <w:tab w:val="left" w:pos="500"/>
        </w:tabs>
        <w:spacing w:after="240" w:line="240" w:lineRule="auto"/>
        <w:ind w:left="504" w:hanging="504"/>
        <w:rPr>
          <w:color w:val="000000"/>
        </w:rPr>
      </w:pPr>
      <w:r>
        <w:rPr>
          <w:color w:val="000000"/>
        </w:rPr>
        <w:t xml:space="preserve">49. </w:t>
      </w:r>
      <w:r>
        <w:rPr>
          <w:color w:val="000000"/>
        </w:rPr>
        <w:tab/>
      </w:r>
      <w:r>
        <w:rPr>
          <w:color w:val="000000"/>
        </w:rPr>
        <w:t xml:space="preserve">M. Martin, </w:t>
      </w:r>
      <w:proofErr w:type="spellStart"/>
      <w:r>
        <w:rPr>
          <w:color w:val="000000"/>
        </w:rPr>
        <w:t>Cutadapt</w:t>
      </w:r>
      <w:proofErr w:type="spellEnd"/>
      <w:r>
        <w:rPr>
          <w:color w:val="000000"/>
        </w:rPr>
        <w:t xml:space="preserve"> removes adapter sequences from high-throughput sequencing reads. </w:t>
      </w:r>
      <w:proofErr w:type="spellStart"/>
      <w:r>
        <w:rPr>
          <w:i/>
          <w:color w:val="000000"/>
        </w:rPr>
        <w:t>EMBnet</w:t>
      </w:r>
      <w:proofErr w:type="spellEnd"/>
      <w:r>
        <w:rPr>
          <w:i/>
          <w:color w:val="000000"/>
        </w:rPr>
        <w:t xml:space="preserve"> j.</w:t>
      </w:r>
      <w:r>
        <w:rPr>
          <w:color w:val="000000"/>
        </w:rPr>
        <w:t xml:space="preserve"> </w:t>
      </w:r>
      <w:r>
        <w:rPr>
          <w:b/>
          <w:color w:val="000000"/>
        </w:rPr>
        <w:t>17</w:t>
      </w:r>
      <w:r>
        <w:rPr>
          <w:color w:val="000000"/>
        </w:rPr>
        <w:t>, 10 (2011).</w:t>
      </w:r>
    </w:p>
    <w:p w:rsidR="005C41AC" w:rsidRDefault="00000000" w14:paraId="000000CC" w14:textId="77777777">
      <w:pPr>
        <w:pBdr>
          <w:top w:val="nil"/>
          <w:left w:val="nil"/>
          <w:bottom w:val="nil"/>
          <w:right w:val="nil"/>
          <w:between w:val="nil"/>
        </w:pBdr>
        <w:tabs>
          <w:tab w:val="left" w:pos="500"/>
        </w:tabs>
        <w:spacing w:after="240" w:line="240" w:lineRule="auto"/>
        <w:ind w:left="504" w:hanging="504"/>
        <w:rPr>
          <w:color w:val="000000"/>
        </w:rPr>
      </w:pPr>
      <w:r>
        <w:rPr>
          <w:color w:val="000000"/>
        </w:rPr>
        <w:t xml:space="preserve">50. </w:t>
      </w:r>
      <w:r>
        <w:rPr>
          <w:color w:val="000000"/>
        </w:rPr>
        <w:tab/>
      </w:r>
      <w:r>
        <w:rPr>
          <w:color w:val="000000"/>
        </w:rPr>
        <w:t xml:space="preserve">W. Li, </w:t>
      </w:r>
      <w:r>
        <w:rPr>
          <w:i/>
          <w:color w:val="000000"/>
        </w:rPr>
        <w:t>et al.</w:t>
      </w:r>
      <w:r>
        <w:rPr>
          <w:color w:val="000000"/>
        </w:rPr>
        <w:t xml:space="preserve">, </w:t>
      </w:r>
      <w:proofErr w:type="spellStart"/>
      <w:r>
        <w:rPr>
          <w:color w:val="000000"/>
        </w:rPr>
        <w:t>MAGeCK</w:t>
      </w:r>
      <w:proofErr w:type="spellEnd"/>
      <w:r>
        <w:rPr>
          <w:color w:val="000000"/>
        </w:rPr>
        <w:t xml:space="preserve"> enables robust identification of essential genes from genome-scale CRISPR/Cas9 knockout screens. </w:t>
      </w:r>
      <w:r>
        <w:rPr>
          <w:i/>
          <w:color w:val="000000"/>
        </w:rPr>
        <w:t>Genome Biol</w:t>
      </w:r>
      <w:r>
        <w:rPr>
          <w:color w:val="000000"/>
        </w:rPr>
        <w:t xml:space="preserve"> </w:t>
      </w:r>
      <w:r>
        <w:rPr>
          <w:b/>
          <w:color w:val="000000"/>
        </w:rPr>
        <w:t>15</w:t>
      </w:r>
      <w:r>
        <w:rPr>
          <w:color w:val="000000"/>
        </w:rPr>
        <w:t>, 554 (2014).</w:t>
      </w:r>
    </w:p>
    <w:p w:rsidR="005C41AC" w:rsidRDefault="00000000" w14:paraId="000000CD" w14:textId="77777777">
      <w:pPr>
        <w:pBdr>
          <w:top w:val="nil"/>
          <w:left w:val="nil"/>
          <w:bottom w:val="nil"/>
          <w:right w:val="nil"/>
          <w:between w:val="nil"/>
        </w:pBdr>
        <w:tabs>
          <w:tab w:val="left" w:pos="500"/>
        </w:tabs>
        <w:spacing w:after="240" w:line="240" w:lineRule="auto"/>
        <w:ind w:left="504" w:hanging="504"/>
        <w:rPr>
          <w:color w:val="000000"/>
        </w:rPr>
      </w:pPr>
      <w:r>
        <w:rPr>
          <w:color w:val="000000"/>
        </w:rPr>
        <w:t xml:space="preserve">51. </w:t>
      </w:r>
      <w:r>
        <w:rPr>
          <w:color w:val="000000"/>
        </w:rPr>
        <w:tab/>
      </w:r>
      <w:r>
        <w:rPr>
          <w:color w:val="000000"/>
        </w:rPr>
        <w:t xml:space="preserve">R. Song, </w:t>
      </w:r>
      <w:r>
        <w:rPr>
          <w:i/>
          <w:color w:val="000000"/>
        </w:rPr>
        <w:t>et al.</w:t>
      </w:r>
      <w:r>
        <w:rPr>
          <w:color w:val="000000"/>
        </w:rPr>
        <w:t xml:space="preserve">, IRF1 governs the differential interferon-stimulated gene responses in human monocytes and macrophages by regulating chromatin accessibility. </w:t>
      </w:r>
      <w:r>
        <w:rPr>
          <w:i/>
          <w:color w:val="000000"/>
        </w:rPr>
        <w:t>Cell Rep</w:t>
      </w:r>
      <w:r>
        <w:rPr>
          <w:color w:val="000000"/>
        </w:rPr>
        <w:t xml:space="preserve"> </w:t>
      </w:r>
      <w:r>
        <w:rPr>
          <w:b/>
          <w:color w:val="000000"/>
        </w:rPr>
        <w:t>34</w:t>
      </w:r>
      <w:r>
        <w:rPr>
          <w:color w:val="000000"/>
        </w:rPr>
        <w:t>, 108891 (2021).</w:t>
      </w:r>
    </w:p>
    <w:p w:rsidR="005C41AC" w:rsidRDefault="00000000" w14:paraId="000000CE" w14:textId="77777777">
      <w:pPr>
        <w:pBdr>
          <w:top w:val="nil"/>
          <w:left w:val="nil"/>
          <w:bottom w:val="nil"/>
          <w:right w:val="nil"/>
          <w:between w:val="nil"/>
        </w:pBdr>
        <w:tabs>
          <w:tab w:val="left" w:pos="500"/>
        </w:tabs>
        <w:spacing w:after="240" w:line="240" w:lineRule="auto"/>
        <w:ind w:left="504" w:hanging="504"/>
        <w:rPr>
          <w:color w:val="000000"/>
        </w:rPr>
      </w:pPr>
      <w:r>
        <w:rPr>
          <w:color w:val="000000"/>
        </w:rPr>
        <w:t xml:space="preserve">52. </w:t>
      </w:r>
      <w:r>
        <w:rPr>
          <w:color w:val="000000"/>
        </w:rPr>
        <w:tab/>
      </w:r>
      <w:r>
        <w:rPr>
          <w:color w:val="000000"/>
        </w:rPr>
        <w:t xml:space="preserve">E. K. Robinson, </w:t>
      </w:r>
      <w:r>
        <w:rPr>
          <w:i/>
          <w:color w:val="000000"/>
        </w:rPr>
        <w:t>et al.</w:t>
      </w:r>
      <w:r>
        <w:rPr>
          <w:color w:val="000000"/>
        </w:rPr>
        <w:t xml:space="preserve">, Inflammation drives alternative first exon usage to regulate immune genes including a novel iron-regulated isoform of Aim2. </w:t>
      </w:r>
      <w:proofErr w:type="spellStart"/>
      <w:r>
        <w:rPr>
          <w:i/>
          <w:color w:val="000000"/>
        </w:rPr>
        <w:t>eLife</w:t>
      </w:r>
      <w:proofErr w:type="spellEnd"/>
      <w:r>
        <w:rPr>
          <w:color w:val="000000"/>
        </w:rPr>
        <w:t xml:space="preserve"> </w:t>
      </w:r>
      <w:r>
        <w:rPr>
          <w:b/>
          <w:color w:val="000000"/>
        </w:rPr>
        <w:t>10</w:t>
      </w:r>
      <w:r>
        <w:rPr>
          <w:color w:val="000000"/>
        </w:rPr>
        <w:t>, e69431 (2021).</w:t>
      </w:r>
    </w:p>
    <w:p w:rsidR="005C41AC" w:rsidRDefault="00000000" w14:paraId="000000CF" w14:textId="77777777">
      <w:pPr>
        <w:pBdr>
          <w:top w:val="nil"/>
          <w:left w:val="nil"/>
          <w:bottom w:val="nil"/>
          <w:right w:val="nil"/>
          <w:between w:val="nil"/>
        </w:pBdr>
        <w:tabs>
          <w:tab w:val="left" w:pos="500"/>
        </w:tabs>
        <w:spacing w:after="240" w:line="240" w:lineRule="auto"/>
        <w:ind w:left="504" w:hanging="504"/>
        <w:rPr>
          <w:color w:val="000000"/>
        </w:rPr>
      </w:pPr>
      <w:r>
        <w:rPr>
          <w:color w:val="000000"/>
        </w:rPr>
        <w:t xml:space="preserve">53. </w:t>
      </w:r>
      <w:r>
        <w:rPr>
          <w:color w:val="000000"/>
        </w:rPr>
        <w:tab/>
      </w:r>
      <w:r>
        <w:rPr>
          <w:color w:val="000000"/>
        </w:rPr>
        <w:t xml:space="preserve">M. Garber, </w:t>
      </w:r>
      <w:r>
        <w:rPr>
          <w:i/>
          <w:color w:val="000000"/>
        </w:rPr>
        <w:t>et al.</w:t>
      </w:r>
      <w:r>
        <w:rPr>
          <w:color w:val="000000"/>
        </w:rPr>
        <w:t xml:space="preserve">, A high-throughput chromatin immunoprecipitation approach reveals principles of dynamic gene regulation in mammals. </w:t>
      </w:r>
      <w:r>
        <w:rPr>
          <w:i/>
          <w:color w:val="000000"/>
        </w:rPr>
        <w:t>Mol Cell</w:t>
      </w:r>
      <w:r>
        <w:rPr>
          <w:color w:val="000000"/>
        </w:rPr>
        <w:t xml:space="preserve"> </w:t>
      </w:r>
      <w:r>
        <w:rPr>
          <w:b/>
          <w:color w:val="000000"/>
        </w:rPr>
        <w:t>47</w:t>
      </w:r>
      <w:r>
        <w:rPr>
          <w:color w:val="000000"/>
        </w:rPr>
        <w:t>, 810–822 (2012).</w:t>
      </w:r>
    </w:p>
    <w:p w:rsidR="005C41AC" w:rsidRDefault="00000000" w14:paraId="000000D0" w14:textId="77777777">
      <w:pPr>
        <w:pBdr>
          <w:top w:val="nil"/>
          <w:left w:val="nil"/>
          <w:bottom w:val="nil"/>
          <w:right w:val="nil"/>
          <w:between w:val="nil"/>
        </w:pBdr>
        <w:tabs>
          <w:tab w:val="left" w:pos="500"/>
        </w:tabs>
        <w:spacing w:after="240" w:line="240" w:lineRule="auto"/>
        <w:ind w:left="504" w:hanging="504"/>
        <w:rPr>
          <w:color w:val="000000"/>
        </w:rPr>
      </w:pPr>
      <w:r>
        <w:rPr>
          <w:color w:val="000000"/>
        </w:rPr>
        <w:t xml:space="preserve">54. </w:t>
      </w:r>
      <w:r>
        <w:rPr>
          <w:color w:val="000000"/>
        </w:rPr>
        <w:tab/>
      </w:r>
      <w:r>
        <w:rPr>
          <w:color w:val="000000"/>
        </w:rPr>
        <w:t xml:space="preserve">V. M. Link, </w:t>
      </w:r>
      <w:r>
        <w:rPr>
          <w:i/>
          <w:color w:val="000000"/>
        </w:rPr>
        <w:t>et al.</w:t>
      </w:r>
      <w:r>
        <w:rPr>
          <w:color w:val="000000"/>
        </w:rPr>
        <w:t xml:space="preserve">, Analysis of Genetically Diverse Macrophages Reveals Local and Domain-wide Mechanisms that Control Transcription Factor Binding and Function. </w:t>
      </w:r>
      <w:r>
        <w:rPr>
          <w:i/>
          <w:color w:val="000000"/>
        </w:rPr>
        <w:t>Cell</w:t>
      </w:r>
      <w:r>
        <w:rPr>
          <w:color w:val="000000"/>
        </w:rPr>
        <w:t xml:space="preserve"> </w:t>
      </w:r>
      <w:r>
        <w:rPr>
          <w:b/>
          <w:color w:val="000000"/>
        </w:rPr>
        <w:t>173</w:t>
      </w:r>
      <w:r>
        <w:rPr>
          <w:color w:val="000000"/>
        </w:rPr>
        <w:t>, 1796-1809.e17 (2018).</w:t>
      </w:r>
    </w:p>
    <w:p w:rsidR="005C41AC" w:rsidRDefault="00000000" w14:paraId="000000D1" w14:textId="77777777">
      <w:pPr>
        <w:pBdr>
          <w:top w:val="nil"/>
          <w:left w:val="nil"/>
          <w:bottom w:val="nil"/>
          <w:right w:val="nil"/>
          <w:between w:val="nil"/>
        </w:pBdr>
        <w:tabs>
          <w:tab w:val="left" w:pos="500"/>
        </w:tabs>
        <w:spacing w:after="240" w:line="240" w:lineRule="auto"/>
        <w:ind w:left="504" w:hanging="504"/>
        <w:rPr>
          <w:color w:val="000000"/>
        </w:rPr>
      </w:pPr>
      <w:r>
        <w:rPr>
          <w:color w:val="000000"/>
        </w:rPr>
        <w:t xml:space="preserve">55. </w:t>
      </w:r>
      <w:r>
        <w:rPr>
          <w:color w:val="000000"/>
        </w:rPr>
        <w:tab/>
      </w:r>
      <w:r>
        <w:rPr>
          <w:color w:val="000000"/>
        </w:rPr>
        <w:t xml:space="preserve">J. M. Gaspar, </w:t>
      </w:r>
      <w:proofErr w:type="spellStart"/>
      <w:r>
        <w:rPr>
          <w:color w:val="000000"/>
        </w:rPr>
        <w:t>NGmerge</w:t>
      </w:r>
      <w:proofErr w:type="spellEnd"/>
      <w:r>
        <w:rPr>
          <w:color w:val="000000"/>
        </w:rPr>
        <w:t xml:space="preserve">: merging paired-end reads via novel </w:t>
      </w:r>
      <w:proofErr w:type="gramStart"/>
      <w:r>
        <w:rPr>
          <w:color w:val="000000"/>
        </w:rPr>
        <w:t>empirically-derived</w:t>
      </w:r>
      <w:proofErr w:type="gramEnd"/>
      <w:r>
        <w:rPr>
          <w:color w:val="000000"/>
        </w:rPr>
        <w:t xml:space="preserve"> models of sequencing errors. </w:t>
      </w:r>
      <w:r>
        <w:rPr>
          <w:i/>
          <w:color w:val="000000"/>
        </w:rPr>
        <w:t>BMC Bioinformatics</w:t>
      </w:r>
      <w:r>
        <w:rPr>
          <w:color w:val="000000"/>
        </w:rPr>
        <w:t xml:space="preserve"> </w:t>
      </w:r>
      <w:r>
        <w:rPr>
          <w:b/>
          <w:color w:val="000000"/>
        </w:rPr>
        <w:t>19</w:t>
      </w:r>
      <w:r>
        <w:rPr>
          <w:color w:val="000000"/>
        </w:rPr>
        <w:t>, 536 (2018).</w:t>
      </w:r>
    </w:p>
    <w:p w:rsidR="005C41AC" w:rsidRDefault="00000000" w14:paraId="000000D2" w14:textId="77777777">
      <w:pPr>
        <w:pBdr>
          <w:top w:val="nil"/>
          <w:left w:val="nil"/>
          <w:bottom w:val="nil"/>
          <w:right w:val="nil"/>
          <w:between w:val="nil"/>
        </w:pBdr>
        <w:tabs>
          <w:tab w:val="left" w:pos="500"/>
        </w:tabs>
        <w:spacing w:after="240" w:line="240" w:lineRule="auto"/>
        <w:ind w:left="504" w:hanging="504"/>
        <w:rPr>
          <w:color w:val="000000"/>
        </w:rPr>
      </w:pPr>
      <w:r>
        <w:rPr>
          <w:color w:val="000000"/>
        </w:rPr>
        <w:t xml:space="preserve">56. </w:t>
      </w:r>
      <w:r>
        <w:rPr>
          <w:color w:val="000000"/>
        </w:rPr>
        <w:tab/>
      </w:r>
      <w:r>
        <w:rPr>
          <w:color w:val="000000"/>
        </w:rPr>
        <w:t xml:space="preserve">B. Langmead, S. L. </w:t>
      </w:r>
      <w:proofErr w:type="spellStart"/>
      <w:r>
        <w:rPr>
          <w:color w:val="000000"/>
        </w:rPr>
        <w:t>Salzberg</w:t>
      </w:r>
      <w:proofErr w:type="spellEnd"/>
      <w:r>
        <w:rPr>
          <w:color w:val="000000"/>
        </w:rPr>
        <w:t xml:space="preserve">, Fast gapped-read alignment with Bowtie 2. </w:t>
      </w:r>
      <w:r>
        <w:rPr>
          <w:i/>
          <w:color w:val="000000"/>
        </w:rPr>
        <w:t>Nat Methods</w:t>
      </w:r>
      <w:r>
        <w:rPr>
          <w:color w:val="000000"/>
        </w:rPr>
        <w:t xml:space="preserve"> </w:t>
      </w:r>
      <w:r>
        <w:rPr>
          <w:b/>
          <w:color w:val="000000"/>
        </w:rPr>
        <w:t>9</w:t>
      </w:r>
      <w:r>
        <w:rPr>
          <w:color w:val="000000"/>
        </w:rPr>
        <w:t>, 357–359 (2012).</w:t>
      </w:r>
    </w:p>
    <w:p w:rsidR="005C41AC" w:rsidRDefault="00000000" w14:paraId="000000D3" w14:textId="77777777">
      <w:pPr>
        <w:pBdr>
          <w:top w:val="nil"/>
          <w:left w:val="nil"/>
          <w:bottom w:val="nil"/>
          <w:right w:val="nil"/>
          <w:between w:val="nil"/>
        </w:pBdr>
        <w:tabs>
          <w:tab w:val="left" w:pos="500"/>
        </w:tabs>
        <w:spacing w:after="240" w:line="240" w:lineRule="auto"/>
        <w:ind w:left="504" w:hanging="504"/>
        <w:rPr>
          <w:color w:val="000000"/>
        </w:rPr>
      </w:pPr>
      <w:r>
        <w:rPr>
          <w:color w:val="000000"/>
        </w:rPr>
        <w:t xml:space="preserve">57. </w:t>
      </w:r>
      <w:r>
        <w:rPr>
          <w:color w:val="000000"/>
        </w:rPr>
        <w:tab/>
      </w:r>
      <w:r>
        <w:rPr>
          <w:color w:val="000000"/>
        </w:rPr>
        <w:t xml:space="preserve">F. Ramírez, F. Dündar, S. Diehl, B. A. </w:t>
      </w:r>
      <w:proofErr w:type="spellStart"/>
      <w:r>
        <w:rPr>
          <w:color w:val="000000"/>
        </w:rPr>
        <w:t>Grüning</w:t>
      </w:r>
      <w:proofErr w:type="spellEnd"/>
      <w:r>
        <w:rPr>
          <w:color w:val="000000"/>
        </w:rPr>
        <w:t xml:space="preserve">, T. </w:t>
      </w:r>
      <w:proofErr w:type="spellStart"/>
      <w:r>
        <w:rPr>
          <w:color w:val="000000"/>
        </w:rPr>
        <w:t>Manke</w:t>
      </w:r>
      <w:proofErr w:type="spellEnd"/>
      <w:r>
        <w:rPr>
          <w:color w:val="000000"/>
        </w:rPr>
        <w:t xml:space="preserve">, </w:t>
      </w:r>
      <w:proofErr w:type="spellStart"/>
      <w:r>
        <w:rPr>
          <w:color w:val="000000"/>
        </w:rPr>
        <w:t>deepTools</w:t>
      </w:r>
      <w:proofErr w:type="spellEnd"/>
      <w:r>
        <w:rPr>
          <w:color w:val="000000"/>
        </w:rPr>
        <w:t xml:space="preserve">: a flexible platform for exploring deep-sequencing data. </w:t>
      </w:r>
      <w:r>
        <w:rPr>
          <w:i/>
          <w:color w:val="000000"/>
        </w:rPr>
        <w:t>Nucleic Acids Res</w:t>
      </w:r>
      <w:r>
        <w:rPr>
          <w:color w:val="000000"/>
        </w:rPr>
        <w:t xml:space="preserve"> </w:t>
      </w:r>
      <w:r>
        <w:rPr>
          <w:b/>
          <w:color w:val="000000"/>
        </w:rPr>
        <w:t>42</w:t>
      </w:r>
      <w:r>
        <w:rPr>
          <w:color w:val="000000"/>
        </w:rPr>
        <w:t>, W187-191 (2014).</w:t>
      </w:r>
    </w:p>
    <w:p w:rsidR="005C41AC" w:rsidRDefault="00000000" w14:paraId="000000D4" w14:textId="77777777">
      <w:pPr>
        <w:pBdr>
          <w:top w:val="nil"/>
          <w:left w:val="nil"/>
          <w:bottom w:val="nil"/>
          <w:right w:val="nil"/>
          <w:between w:val="nil"/>
        </w:pBdr>
        <w:tabs>
          <w:tab w:val="left" w:pos="500"/>
        </w:tabs>
        <w:spacing w:after="240" w:line="240" w:lineRule="auto"/>
        <w:ind w:left="504" w:hanging="504"/>
        <w:rPr>
          <w:color w:val="000000"/>
        </w:rPr>
      </w:pPr>
      <w:r>
        <w:rPr>
          <w:color w:val="000000"/>
        </w:rPr>
        <w:t xml:space="preserve">58. </w:t>
      </w:r>
      <w:r>
        <w:rPr>
          <w:color w:val="000000"/>
        </w:rPr>
        <w:tab/>
      </w:r>
      <w:r>
        <w:rPr>
          <w:color w:val="000000"/>
        </w:rPr>
        <w:t xml:space="preserve">L. Lopez-Delisle, </w:t>
      </w:r>
      <w:r>
        <w:rPr>
          <w:i/>
          <w:color w:val="000000"/>
        </w:rPr>
        <w:t>et al.</w:t>
      </w:r>
      <w:r>
        <w:rPr>
          <w:color w:val="000000"/>
        </w:rPr>
        <w:t xml:space="preserve">, </w:t>
      </w:r>
      <w:proofErr w:type="spellStart"/>
      <w:r>
        <w:rPr>
          <w:color w:val="000000"/>
        </w:rPr>
        <w:t>pyGenomeTracks</w:t>
      </w:r>
      <w:proofErr w:type="spellEnd"/>
      <w:r>
        <w:rPr>
          <w:color w:val="000000"/>
        </w:rPr>
        <w:t xml:space="preserve">: reproducible plots for multivariate genomic datasets. </w:t>
      </w:r>
      <w:r>
        <w:rPr>
          <w:i/>
          <w:color w:val="000000"/>
        </w:rPr>
        <w:t>Bioinformatics</w:t>
      </w:r>
      <w:r>
        <w:rPr>
          <w:color w:val="000000"/>
        </w:rPr>
        <w:t xml:space="preserve"> </w:t>
      </w:r>
      <w:r>
        <w:rPr>
          <w:b/>
          <w:color w:val="000000"/>
        </w:rPr>
        <w:t>37</w:t>
      </w:r>
      <w:r>
        <w:rPr>
          <w:color w:val="000000"/>
        </w:rPr>
        <w:t>, 422–423 (2021).</w:t>
      </w:r>
    </w:p>
    <w:p w:rsidR="005C41AC" w:rsidRDefault="00000000" w14:paraId="000000D5" w14:textId="77777777">
      <w:pPr>
        <w:pBdr>
          <w:top w:val="nil"/>
          <w:left w:val="nil"/>
          <w:bottom w:val="nil"/>
          <w:right w:val="nil"/>
          <w:between w:val="nil"/>
        </w:pBdr>
        <w:tabs>
          <w:tab w:val="left" w:pos="500"/>
        </w:tabs>
        <w:spacing w:after="240" w:line="240" w:lineRule="auto"/>
        <w:ind w:left="504" w:hanging="504"/>
        <w:rPr>
          <w:color w:val="000000"/>
        </w:rPr>
      </w:pPr>
      <w:r>
        <w:rPr>
          <w:color w:val="000000"/>
        </w:rPr>
        <w:t xml:space="preserve">59. </w:t>
      </w:r>
      <w:r>
        <w:rPr>
          <w:color w:val="000000"/>
        </w:rPr>
        <w:tab/>
      </w:r>
      <w:r>
        <w:rPr>
          <w:color w:val="000000"/>
        </w:rPr>
        <w:t xml:space="preserve">H. Zhang, </w:t>
      </w:r>
      <w:r>
        <w:rPr>
          <w:i/>
          <w:color w:val="000000"/>
        </w:rPr>
        <w:t>et al.</w:t>
      </w:r>
      <w:r>
        <w:rPr>
          <w:color w:val="000000"/>
        </w:rPr>
        <w:t xml:space="preserve">, Fast alignment and preprocessing of chromatin profiles with </w:t>
      </w:r>
      <w:proofErr w:type="spellStart"/>
      <w:r>
        <w:rPr>
          <w:color w:val="000000"/>
        </w:rPr>
        <w:t>Chromap</w:t>
      </w:r>
      <w:proofErr w:type="spellEnd"/>
      <w:r>
        <w:rPr>
          <w:color w:val="000000"/>
        </w:rPr>
        <w:t xml:space="preserve">. </w:t>
      </w:r>
      <w:r>
        <w:rPr>
          <w:i/>
          <w:color w:val="000000"/>
        </w:rPr>
        <w:t xml:space="preserve">Nat </w:t>
      </w:r>
      <w:proofErr w:type="spellStart"/>
      <w:r>
        <w:rPr>
          <w:i/>
          <w:color w:val="000000"/>
        </w:rPr>
        <w:t>Commun</w:t>
      </w:r>
      <w:proofErr w:type="spellEnd"/>
      <w:r>
        <w:rPr>
          <w:color w:val="000000"/>
        </w:rPr>
        <w:t xml:space="preserve"> </w:t>
      </w:r>
      <w:r>
        <w:rPr>
          <w:b/>
          <w:color w:val="000000"/>
        </w:rPr>
        <w:t>12</w:t>
      </w:r>
      <w:r>
        <w:rPr>
          <w:color w:val="000000"/>
        </w:rPr>
        <w:t>, 6566 (2021).</w:t>
      </w:r>
    </w:p>
    <w:p w:rsidR="005C41AC" w:rsidRDefault="00000000" w14:paraId="000000D6" w14:textId="77777777">
      <w:pPr>
        <w:pBdr>
          <w:top w:val="nil"/>
          <w:left w:val="nil"/>
          <w:bottom w:val="nil"/>
          <w:right w:val="nil"/>
          <w:between w:val="nil"/>
        </w:pBdr>
        <w:tabs>
          <w:tab w:val="left" w:pos="500"/>
        </w:tabs>
        <w:spacing w:after="240" w:line="240" w:lineRule="auto"/>
        <w:ind w:left="504" w:hanging="504"/>
        <w:rPr>
          <w:color w:val="000000"/>
        </w:rPr>
      </w:pPr>
      <w:r>
        <w:rPr>
          <w:color w:val="000000"/>
        </w:rPr>
        <w:t xml:space="preserve">60. </w:t>
      </w:r>
      <w:r>
        <w:rPr>
          <w:color w:val="000000"/>
        </w:rPr>
        <w:tab/>
      </w:r>
      <w:r>
        <w:rPr>
          <w:color w:val="000000"/>
        </w:rPr>
        <w:t xml:space="preserve">F. Ramírez, </w:t>
      </w:r>
      <w:r>
        <w:rPr>
          <w:i/>
          <w:color w:val="000000"/>
        </w:rPr>
        <w:t>et al.</w:t>
      </w:r>
      <w:r>
        <w:rPr>
          <w:color w:val="000000"/>
        </w:rPr>
        <w:t xml:space="preserve">, deepTools2: a next generation web server for deep-sequencing data analysis. </w:t>
      </w:r>
      <w:r>
        <w:rPr>
          <w:i/>
          <w:color w:val="000000"/>
        </w:rPr>
        <w:t>Nucleic Acids Res</w:t>
      </w:r>
      <w:r>
        <w:rPr>
          <w:color w:val="000000"/>
        </w:rPr>
        <w:t xml:space="preserve"> </w:t>
      </w:r>
      <w:r>
        <w:rPr>
          <w:b/>
          <w:color w:val="000000"/>
        </w:rPr>
        <w:t>44</w:t>
      </w:r>
      <w:r>
        <w:rPr>
          <w:color w:val="000000"/>
        </w:rPr>
        <w:t>, W160–W165 (2016).</w:t>
      </w:r>
    </w:p>
    <w:p w:rsidR="005C41AC" w:rsidRDefault="00000000" w14:paraId="000000D7" w14:textId="77777777">
      <w:pPr>
        <w:pBdr>
          <w:top w:val="nil"/>
          <w:left w:val="nil"/>
          <w:bottom w:val="nil"/>
          <w:right w:val="nil"/>
          <w:between w:val="nil"/>
        </w:pBdr>
        <w:tabs>
          <w:tab w:val="left" w:pos="500"/>
        </w:tabs>
        <w:spacing w:after="240" w:line="240" w:lineRule="auto"/>
        <w:ind w:left="504" w:hanging="504"/>
        <w:rPr>
          <w:color w:val="000000"/>
        </w:rPr>
      </w:pPr>
      <w:r>
        <w:rPr>
          <w:color w:val="000000"/>
        </w:rPr>
        <w:t xml:space="preserve">61. </w:t>
      </w:r>
      <w:r>
        <w:rPr>
          <w:color w:val="000000"/>
        </w:rPr>
        <w:tab/>
      </w:r>
      <w:r>
        <w:rPr>
          <w:color w:val="000000"/>
        </w:rPr>
        <w:t xml:space="preserve">R. </w:t>
      </w:r>
      <w:proofErr w:type="spellStart"/>
      <w:r>
        <w:rPr>
          <w:color w:val="000000"/>
        </w:rPr>
        <w:t>Patro</w:t>
      </w:r>
      <w:proofErr w:type="spellEnd"/>
      <w:r>
        <w:rPr>
          <w:color w:val="000000"/>
        </w:rPr>
        <w:t xml:space="preserve">, G. Duggal, M. I. Love, R. A. Irizarry, C. Kingsford, Salmon provides fast and bias-aware quantification of transcript expression. </w:t>
      </w:r>
      <w:r>
        <w:rPr>
          <w:i/>
          <w:color w:val="000000"/>
        </w:rPr>
        <w:t>Nat Methods</w:t>
      </w:r>
      <w:r>
        <w:rPr>
          <w:color w:val="000000"/>
        </w:rPr>
        <w:t xml:space="preserve"> </w:t>
      </w:r>
      <w:r>
        <w:rPr>
          <w:b/>
          <w:color w:val="000000"/>
        </w:rPr>
        <w:t>14</w:t>
      </w:r>
      <w:r>
        <w:rPr>
          <w:color w:val="000000"/>
        </w:rPr>
        <w:t>, 417–419 (2017).</w:t>
      </w:r>
    </w:p>
    <w:p w:rsidR="005C41AC" w:rsidRDefault="00000000" w14:paraId="000000D8" w14:textId="77777777">
      <w:pPr>
        <w:pBdr>
          <w:top w:val="nil"/>
          <w:left w:val="nil"/>
          <w:bottom w:val="nil"/>
          <w:right w:val="nil"/>
          <w:between w:val="nil"/>
        </w:pBdr>
        <w:tabs>
          <w:tab w:val="left" w:pos="500"/>
        </w:tabs>
        <w:spacing w:after="240" w:line="240" w:lineRule="auto"/>
        <w:ind w:left="504" w:hanging="504"/>
        <w:rPr>
          <w:color w:val="000000"/>
        </w:rPr>
      </w:pPr>
      <w:r>
        <w:rPr>
          <w:color w:val="000000"/>
        </w:rPr>
        <w:t xml:space="preserve">62. </w:t>
      </w:r>
      <w:r>
        <w:rPr>
          <w:color w:val="000000"/>
        </w:rPr>
        <w:tab/>
      </w:r>
      <w:r>
        <w:rPr>
          <w:color w:val="000000"/>
        </w:rPr>
        <w:t xml:space="preserve">C. </w:t>
      </w:r>
      <w:proofErr w:type="spellStart"/>
      <w:r>
        <w:rPr>
          <w:color w:val="000000"/>
        </w:rPr>
        <w:t>Soneson</w:t>
      </w:r>
      <w:proofErr w:type="spellEnd"/>
      <w:r>
        <w:rPr>
          <w:color w:val="000000"/>
        </w:rPr>
        <w:t xml:space="preserve">, M. I. Love, M. D. Robinson, Differential analyses for RNA-seq: transcript-level estimates improve gene-level inferences. </w:t>
      </w:r>
      <w:r>
        <w:rPr>
          <w:i/>
          <w:color w:val="000000"/>
        </w:rPr>
        <w:t>F1000Res</w:t>
      </w:r>
      <w:r>
        <w:rPr>
          <w:color w:val="000000"/>
        </w:rPr>
        <w:t xml:space="preserve"> </w:t>
      </w:r>
      <w:r>
        <w:rPr>
          <w:b/>
          <w:color w:val="000000"/>
        </w:rPr>
        <w:t>4</w:t>
      </w:r>
      <w:r>
        <w:rPr>
          <w:color w:val="000000"/>
        </w:rPr>
        <w:t>, 1521 (2016).</w:t>
      </w:r>
    </w:p>
    <w:p w:rsidR="005C41AC" w:rsidRDefault="005C41AC" w14:paraId="000000D9" w14:textId="77777777">
      <w:pPr>
        <w:widowControl w:val="0"/>
        <w:rPr>
          <w:u w:val="single"/>
        </w:rPr>
      </w:pPr>
    </w:p>
    <w:sectPr w:rsidR="005C41AC">
      <w:pgSz w:w="12240" w:h="15840" w:orient="portrait"/>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SC" w:author="Susan Carpenter" w:date="2023-12-05T13:59:00Z" w:id="6">
    <w:p w:rsidR="00D40E85" w:rsidP="00D40E85" w:rsidRDefault="00D40E85" w14:paraId="3C1E39EE" w14:textId="77777777">
      <w:r>
        <w:rPr>
          <w:rStyle w:val="CommentReference"/>
        </w:rPr>
        <w:annotationRef/>
      </w:r>
      <w:r>
        <w:rPr>
          <w:color w:val="000000"/>
          <w:sz w:val="20"/>
          <w:szCs w:val="20"/>
        </w:rPr>
        <w:t>Haley the paper needs to be referenced here. It is currently 22 but needs to move up</w:t>
      </w:r>
    </w:p>
  </w:comment>
  <w:comment w:initials="HH" w:author="Haley  Halasz" w:date="2023-12-05T19:52:00Z" w:id="11">
    <w:p w:rsidR="00D371F6" w:rsidP="00C701A3" w:rsidRDefault="00D371F6" w14:paraId="0DD374DF" w14:textId="77777777">
      <w:r>
        <w:rPr>
          <w:rStyle w:val="CommentReference"/>
        </w:rPr>
        <w:annotationRef/>
      </w:r>
      <w:r>
        <w:rPr>
          <w:color w:val="000000"/>
          <w:sz w:val="20"/>
          <w:szCs w:val="20"/>
        </w:rPr>
        <w:t>This is a little vague</w:t>
      </w:r>
    </w:p>
  </w:comment>
  <w:comment w:initials="HH" w:author="Haley  Halasz" w:date="2023-12-05T20:02:00Z" w:id="17">
    <w:p w:rsidR="003E2D72" w:rsidP="00C8162D" w:rsidRDefault="003E2D72" w14:paraId="2F1B934B" w14:textId="77777777">
      <w:r>
        <w:rPr>
          <w:rStyle w:val="CommentReference"/>
        </w:rPr>
        <w:annotationRef/>
      </w:r>
      <w:r>
        <w:rPr>
          <w:color w:val="000000"/>
          <w:sz w:val="20"/>
          <w:szCs w:val="20"/>
        </w:rPr>
        <w:t>Makes it sound like we’ve studied LOUP before</w:t>
      </w:r>
    </w:p>
  </w:comment>
  <w:comment w:initials="HH" w:author="Haley  Halasz" w:date="2023-12-05T20:04:00Z" w:id="23">
    <w:p w:rsidR="003E2D72" w:rsidP="00DA6717" w:rsidRDefault="003E2D72" w14:paraId="214983C7" w14:textId="77777777">
      <w:r>
        <w:rPr>
          <w:rStyle w:val="CommentReference"/>
        </w:rPr>
        <w:annotationRef/>
      </w:r>
      <w:r>
        <w:rPr>
          <w:color w:val="000000"/>
          <w:sz w:val="20"/>
          <w:szCs w:val="20"/>
        </w:rPr>
        <w:t>Just note this detail was taken out of the results section on the ORF translation flow plots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1E39EE" w15:done="0"/>
  <w15:commentEx w15:paraId="0DD374DF" w15:done="0"/>
  <w15:commentEx w15:paraId="2F1B934B" w15:done="0"/>
  <w15:commentEx w15:paraId="214983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6DED036" w16cex:dateUtc="2023-12-05T21:59:00Z"/>
  <w16cex:commentExtensible w16cex:durableId="2FA04BF8" w16cex:dateUtc="2023-12-06T03:52:00Z"/>
  <w16cex:commentExtensible w16cex:durableId="719E9508" w16cex:dateUtc="2023-12-06T04:02:00Z"/>
  <w16cex:commentExtensible w16cex:durableId="286970D7" w16cex:dateUtc="2023-12-06T04: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1E39EE" w16cid:durableId="16DED036"/>
  <w16cid:commentId w16cid:paraId="0DD374DF" w16cid:durableId="2FA04BF8"/>
  <w16cid:commentId w16cid:paraId="2F1B934B" w16cid:durableId="719E9508"/>
  <w16cid:commentId w16cid:paraId="214983C7" w16cid:durableId="286970D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ley  Halasz">
    <w15:presenceInfo w15:providerId="None" w15:userId="Haley  Halasz"/>
  </w15:person>
  <w15:person w15:author="Susan Carpenter">
    <w15:presenceInfo w15:providerId="AD" w15:userId="S::sucarpen@ucsc.edu::ee3f7f61-395c-4786-b6cd-c25c2229c227"/>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54"/>
  <w:trackRevisions w:val="tru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1AC"/>
    <w:rsid w:val="00000000"/>
    <w:rsid w:val="00086AA5"/>
    <w:rsid w:val="001178F7"/>
    <w:rsid w:val="00126D31"/>
    <w:rsid w:val="002550EE"/>
    <w:rsid w:val="00361719"/>
    <w:rsid w:val="003E2D72"/>
    <w:rsid w:val="00557A33"/>
    <w:rsid w:val="005C41AC"/>
    <w:rsid w:val="005D1DCD"/>
    <w:rsid w:val="00605E49"/>
    <w:rsid w:val="006F32DB"/>
    <w:rsid w:val="00842781"/>
    <w:rsid w:val="008E0E85"/>
    <w:rsid w:val="00961ACB"/>
    <w:rsid w:val="009C27C4"/>
    <w:rsid w:val="00A647FF"/>
    <w:rsid w:val="00C2368E"/>
    <w:rsid w:val="00CA1031"/>
    <w:rsid w:val="00CC70B4"/>
    <w:rsid w:val="00D371F6"/>
    <w:rsid w:val="00D40E85"/>
    <w:rsid w:val="00D613D2"/>
    <w:rsid w:val="00DE0939"/>
    <w:rsid w:val="074937BF"/>
    <w:rsid w:val="1292EEE4"/>
    <w:rsid w:val="12B01171"/>
    <w:rsid w:val="1C821C7C"/>
    <w:rsid w:val="1CD420F6"/>
    <w:rsid w:val="24BEA3E3"/>
    <w:rsid w:val="2E93FFF8"/>
    <w:rsid w:val="2FD6C1CC"/>
    <w:rsid w:val="3685E980"/>
    <w:rsid w:val="466E7850"/>
    <w:rsid w:val="4C0AD9F3"/>
    <w:rsid w:val="4F3E449B"/>
    <w:rsid w:val="4FFD6224"/>
    <w:rsid w:val="5224B2FF"/>
    <w:rsid w:val="52DD0020"/>
    <w:rsid w:val="533502E6"/>
    <w:rsid w:val="53FD291D"/>
    <w:rsid w:val="54ED4D33"/>
    <w:rsid w:val="55DC8EAC"/>
    <w:rsid w:val="57A81F16"/>
    <w:rsid w:val="5E978693"/>
    <w:rsid w:val="63836ABC"/>
    <w:rsid w:val="6946AD5B"/>
    <w:rsid w:val="6FAC2DA3"/>
    <w:rsid w:val="74E4254F"/>
    <w:rsid w:val="75BE8D14"/>
    <w:rsid w:val="79A628CA"/>
    <w:rsid w:val="7A152C00"/>
    <w:rsid w:val="7ED0FAA3"/>
    <w:rsid w:val="7F0AD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8C479D"/>
  <w15:docId w15:val="{6FD8AB36-9D61-DF43-AF8C-8BF27F1FAC1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D40E85"/>
    <w:rPr>
      <w:b/>
      <w:bCs/>
    </w:rPr>
  </w:style>
  <w:style w:type="character" w:styleId="CommentSubjectChar" w:customStyle="1">
    <w:name w:val="Comment Subject Char"/>
    <w:basedOn w:val="CommentTextChar"/>
    <w:link w:val="CommentSubject"/>
    <w:uiPriority w:val="99"/>
    <w:semiHidden/>
    <w:rsid w:val="00D40E85"/>
    <w:rPr>
      <w:b/>
      <w:bCs/>
      <w:sz w:val="20"/>
      <w:szCs w:val="20"/>
    </w:rPr>
  </w:style>
  <w:style w:type="paragraph" w:styleId="NormalWeb">
    <w:name w:val="Normal (Web)"/>
    <w:basedOn w:val="Normal"/>
    <w:uiPriority w:val="99"/>
    <w:semiHidden/>
    <w:unhideWhenUsed/>
    <w:rsid w:val="00D613D2"/>
    <w:pPr>
      <w:spacing w:before="100" w:beforeAutospacing="1" w:after="100" w:afterAutospacing="1" w:line="240" w:lineRule="auto"/>
    </w:pPr>
    <w:rPr>
      <w:rFonts w:ascii="Times New Roman" w:hAnsi="Times New Roman" w:eastAsia="Times New Roman" w:cs="Times New Roman"/>
      <w:sz w:val="24"/>
      <w:szCs w:val="24"/>
      <w:lang w:val="en-US"/>
    </w:rPr>
  </w:style>
  <w:style w:type="paragraph" w:styleId="Revision">
    <w:name w:val="Revision"/>
    <w:hidden/>
    <w:uiPriority w:val="99"/>
    <w:semiHidden/>
    <w:rsid w:val="008E0E85"/>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47551">
      <w:bodyDiv w:val="1"/>
      <w:marLeft w:val="0"/>
      <w:marRight w:val="0"/>
      <w:marTop w:val="0"/>
      <w:marBottom w:val="0"/>
      <w:divBdr>
        <w:top w:val="none" w:sz="0" w:space="0" w:color="auto"/>
        <w:left w:val="none" w:sz="0" w:space="0" w:color="auto"/>
        <w:bottom w:val="none" w:sz="0" w:space="0" w:color="auto"/>
        <w:right w:val="none" w:sz="0" w:space="0" w:color="auto"/>
      </w:divBdr>
    </w:div>
    <w:div w:id="192617317">
      <w:bodyDiv w:val="1"/>
      <w:marLeft w:val="0"/>
      <w:marRight w:val="0"/>
      <w:marTop w:val="0"/>
      <w:marBottom w:val="0"/>
      <w:divBdr>
        <w:top w:val="none" w:sz="0" w:space="0" w:color="auto"/>
        <w:left w:val="none" w:sz="0" w:space="0" w:color="auto"/>
        <w:bottom w:val="none" w:sz="0" w:space="0" w:color="auto"/>
        <w:right w:val="none" w:sz="0" w:space="0" w:color="auto"/>
      </w:divBdr>
    </w:div>
    <w:div w:id="324742805">
      <w:bodyDiv w:val="1"/>
      <w:marLeft w:val="0"/>
      <w:marRight w:val="0"/>
      <w:marTop w:val="0"/>
      <w:marBottom w:val="0"/>
      <w:divBdr>
        <w:top w:val="none" w:sz="0" w:space="0" w:color="auto"/>
        <w:left w:val="none" w:sz="0" w:space="0" w:color="auto"/>
        <w:bottom w:val="none" w:sz="0" w:space="0" w:color="auto"/>
        <w:right w:val="none" w:sz="0" w:space="0" w:color="auto"/>
      </w:divBdr>
    </w:div>
    <w:div w:id="1198591316">
      <w:bodyDiv w:val="1"/>
      <w:marLeft w:val="0"/>
      <w:marRight w:val="0"/>
      <w:marTop w:val="0"/>
      <w:marBottom w:val="0"/>
      <w:divBdr>
        <w:top w:val="none" w:sz="0" w:space="0" w:color="auto"/>
        <w:left w:val="none" w:sz="0" w:space="0" w:color="auto"/>
        <w:bottom w:val="none" w:sz="0" w:space="0" w:color="auto"/>
        <w:right w:val="none" w:sz="0" w:space="0" w:color="auto"/>
      </w:divBdr>
    </w:div>
    <w:div w:id="1382367786">
      <w:bodyDiv w:val="1"/>
      <w:marLeft w:val="0"/>
      <w:marRight w:val="0"/>
      <w:marTop w:val="0"/>
      <w:marBottom w:val="0"/>
      <w:divBdr>
        <w:top w:val="none" w:sz="0" w:space="0" w:color="auto"/>
        <w:left w:val="none" w:sz="0" w:space="0" w:color="auto"/>
        <w:bottom w:val="none" w:sz="0" w:space="0" w:color="auto"/>
        <w:right w:val="none" w:sz="0" w:space="0" w:color="auto"/>
      </w:divBdr>
    </w:div>
    <w:div w:id="1480265701">
      <w:bodyDiv w:val="1"/>
      <w:marLeft w:val="0"/>
      <w:marRight w:val="0"/>
      <w:marTop w:val="0"/>
      <w:marBottom w:val="0"/>
      <w:divBdr>
        <w:top w:val="none" w:sz="0" w:space="0" w:color="auto"/>
        <w:left w:val="none" w:sz="0" w:space="0" w:color="auto"/>
        <w:bottom w:val="none" w:sz="0" w:space="0" w:color="auto"/>
        <w:right w:val="none" w:sz="0" w:space="0" w:color="auto"/>
      </w:divBdr>
    </w:div>
    <w:div w:id="1622297917">
      <w:bodyDiv w:val="1"/>
      <w:marLeft w:val="0"/>
      <w:marRight w:val="0"/>
      <w:marTop w:val="0"/>
      <w:marBottom w:val="0"/>
      <w:divBdr>
        <w:top w:val="none" w:sz="0" w:space="0" w:color="auto"/>
        <w:left w:val="none" w:sz="0" w:space="0" w:color="auto"/>
        <w:bottom w:val="none" w:sz="0" w:space="0" w:color="auto"/>
        <w:right w:val="none" w:sz="0" w:space="0" w:color="auto"/>
      </w:divBdr>
    </w:div>
    <w:div w:id="1899778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microsoft.com/office/2018/08/relationships/commentsExtensible" Target="commentsExtensible.xml" Id="rId8" /><Relationship Type="http://schemas.openxmlformats.org/officeDocument/2006/relationships/settings" Target="settings.xml" Id="rId3" /><Relationship Type="http://schemas.microsoft.com/office/2016/09/relationships/commentsIds" Target="commentsIds.xml" Id="rId7" /><Relationship Type="http://schemas.openxmlformats.org/officeDocument/2006/relationships/styles" Target="styles.xml" Id="rId2" /><Relationship Type="http://schemas.openxmlformats.org/officeDocument/2006/relationships/customXml" Target="../customXml/item1.xml" Id="rId1" /><Relationship Type="http://schemas.microsoft.com/office/2011/relationships/commentsExtended" Target="commentsExtended.xml" Id="rId6" /><Relationship Type="http://schemas.openxmlformats.org/officeDocument/2006/relationships/theme" Target="theme/theme1.xml" Id="rId11" /><Relationship Type="http://schemas.openxmlformats.org/officeDocument/2006/relationships/comments" Target="comments.xml" Id="rId5" /><Relationship Type="http://schemas.microsoft.com/office/2011/relationships/people" Target="people.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glossaryDocument" Target="glossary/document.xml" Id="R4cdc04fb1539496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395afb3-72bc-4b8f-bb37-6d82bb3daf03}"/>
      </w:docPartPr>
      <w:docPartBody>
        <w:p w14:paraId="359F3CD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YT8njFZRxXvSinfKDiWpZx/BkA==">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OABqJAoUc3VnZ2VzdC5kYjU5aGRnZHR2YXESDFNhbWlyYSBZaXRpemohChFzdWdnZXN0LmJmMWUxeXZ5ehIMU2FtaXJhIFlpdGl6aiQKFHN1Z2dlc3QuNGhqaGhnOHQ2cXlrEgxTYW1pcmEgWWl0aXpyITFyOXA4eFZhRWZkWm1qYzRXaVN4Rzd5d1RsZi03Rjhk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Eric Malekos</lastModifiedBy>
  <revision>3</revision>
  <dcterms:created xsi:type="dcterms:W3CDTF">2023-12-06T04:07:00.0000000Z</dcterms:created>
  <dcterms:modified xsi:type="dcterms:W3CDTF">2023-12-06T05:07:35.0931096Z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id="IBoJUVVb"/&gt;&lt;style id="http://www.zotero.org/styles/pnas" hasBibliography="1" bibliographyStyleHasBeenSet="1"/&gt;&lt;prefs&gt;&lt;pref name="fieldType" value="Field"/&gt;&lt;/prefs&gt;&lt;/data&gt;</vt:lpwstr>
  </property>
</Properties>
</file>